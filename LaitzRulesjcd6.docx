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8023E" w14:textId="452EC77C" w:rsidR="00BE7843" w:rsidRDefault="00EB5A64">
      <w:ins w:id="0" w:author="Daniel Shanahan" w:date="2014-09-18T18:26:00Z">
        <w:r>
          <w:t xml:space="preserve"> </w:t>
        </w:r>
      </w:ins>
      <w:proofErr w:type="spellStart"/>
      <w:r w:rsidR="0037459B">
        <w:t>Laitz</w:t>
      </w:r>
      <w:proofErr w:type="spellEnd"/>
      <w:r w:rsidR="0037459B">
        <w:t xml:space="preserve"> Rules </w:t>
      </w:r>
    </w:p>
    <w:p w14:paraId="5E156EBE" w14:textId="78FA18D4" w:rsidR="00A53907" w:rsidRDefault="0037459B">
      <w:r>
        <w:t>-</w:t>
      </w:r>
      <w:proofErr w:type="gramStart"/>
      <w:r>
        <w:t>ds</w:t>
      </w:r>
      <w:proofErr w:type="gramEnd"/>
      <w:ins w:id="1" w:author="Johanna Devaney" w:date="2014-07-20T21:38:00Z">
        <w:r w:rsidR="002F6F24">
          <w:t xml:space="preserve"> </w:t>
        </w:r>
        <w:r w:rsidR="00A53907">
          <w:t xml:space="preserve">- rev1 </w:t>
        </w:r>
        <w:proofErr w:type="spellStart"/>
        <w:r w:rsidR="00A53907">
          <w:t>jcd</w:t>
        </w:r>
        <w:proofErr w:type="spellEnd"/>
        <w:r w:rsidR="00A53907">
          <w:t xml:space="preserve"> </w:t>
        </w:r>
      </w:ins>
      <w:ins w:id="2" w:author="Daniel Shanahan" w:date="2014-07-20T21:06:00Z">
        <w:r w:rsidR="00864DBD">
          <w:t>–</w:t>
        </w:r>
      </w:ins>
      <w:ins w:id="3" w:author="Daniel Shanahan" w:date="2014-07-20T21:05:00Z">
        <w:r w:rsidR="00864DBD">
          <w:t>rev2</w:t>
        </w:r>
      </w:ins>
      <w:ins w:id="4" w:author="Daniel Shanahan" w:date="2014-07-20T21:06:00Z">
        <w:r w:rsidR="00864DBD">
          <w:t>ds</w:t>
        </w:r>
      </w:ins>
      <w:ins w:id="5" w:author="Johanna Devaney" w:date="2014-07-21T08:58:00Z">
        <w:r w:rsidR="007B7394">
          <w:t xml:space="preserve"> – rev3 </w:t>
        </w:r>
        <w:proofErr w:type="spellStart"/>
        <w:r w:rsidR="007B7394">
          <w:t>jcd</w:t>
        </w:r>
      </w:ins>
      <w:proofErr w:type="spellEnd"/>
      <w:ins w:id="6" w:author="Daniel Shanahan" w:date="2014-07-22T19:56:00Z">
        <w:r w:rsidR="008546C8">
          <w:t xml:space="preserve"> –rev4ds</w:t>
        </w:r>
      </w:ins>
      <w:ins w:id="7" w:author="Johanna Devaney" w:date="2014-07-23T10:36:00Z">
        <w:r w:rsidR="001121B3">
          <w:t xml:space="preserve"> – rev5jcd</w:t>
        </w:r>
      </w:ins>
      <w:ins w:id="8" w:author="Daniel Shanahan" w:date="2014-07-23T17:30:00Z">
        <w:r w:rsidR="00192C28">
          <w:t xml:space="preserve"> </w:t>
        </w:r>
      </w:ins>
      <w:ins w:id="9" w:author="Daniel Shanahan" w:date="2014-07-23T17:31:00Z">
        <w:r w:rsidR="00192C28">
          <w:t>–</w:t>
        </w:r>
      </w:ins>
      <w:ins w:id="10" w:author="Daniel Shanahan" w:date="2014-07-23T17:30:00Z">
        <w:r w:rsidR="00192C28">
          <w:t>rev6</w:t>
        </w:r>
      </w:ins>
      <w:ins w:id="11" w:author="Daniel Shanahan" w:date="2014-07-23T17:31:00Z">
        <w:r w:rsidR="00192C28">
          <w:t>ds</w:t>
        </w:r>
      </w:ins>
    </w:p>
    <w:p w14:paraId="6D515044" w14:textId="77777777" w:rsidR="00624ACD" w:rsidRDefault="00624ACD"/>
    <w:p w14:paraId="63813D3B" w14:textId="3D8A788F" w:rsidR="00624ACD" w:rsidRDefault="00624ACD" w:rsidP="00F27DF9">
      <w:pPr>
        <w:rPr>
          <w:b/>
          <w:u w:val="single"/>
        </w:rPr>
      </w:pPr>
      <w:r w:rsidRPr="00624ACD">
        <w:rPr>
          <w:b/>
          <w:u w:val="single"/>
        </w:rPr>
        <w:t>General</w:t>
      </w:r>
    </w:p>
    <w:p w14:paraId="7016FC70" w14:textId="61612C41" w:rsidR="00624ACD" w:rsidRPr="007F44AD" w:rsidRDefault="00F27DF9" w:rsidP="007F44AD">
      <w:pPr>
        <w:pStyle w:val="ListParagraph"/>
        <w:numPr>
          <w:ilvl w:val="0"/>
          <w:numId w:val="5"/>
        </w:numPr>
      </w:pPr>
      <w:r>
        <w:t xml:space="preserve">Chords moving from root position to first inversion (or vice versa) </w:t>
      </w:r>
      <w:r w:rsidR="006919A0">
        <w:t xml:space="preserve">should </w:t>
      </w:r>
      <w:r>
        <w:t>maintain the same function.</w:t>
      </w:r>
      <w:r w:rsidR="007F44AD">
        <w:t xml:space="preserve"> </w:t>
      </w:r>
    </w:p>
    <w:p w14:paraId="3CDF4621" w14:textId="77777777" w:rsidR="00624ACD" w:rsidRDefault="00624ACD" w:rsidP="00107B14">
      <w:pPr>
        <w:rPr>
          <w:b/>
          <w:u w:val="single"/>
        </w:rPr>
      </w:pPr>
    </w:p>
    <w:p w14:paraId="137FCEBB" w14:textId="505A14E3" w:rsidR="00164715" w:rsidRPr="00164715" w:rsidRDefault="00164715" w:rsidP="00107B14">
      <w:pPr>
        <w:rPr>
          <w:b/>
          <w:u w:val="single"/>
        </w:rPr>
      </w:pPr>
      <w:r w:rsidRPr="00164715">
        <w:rPr>
          <w:b/>
          <w:u w:val="single"/>
        </w:rPr>
        <w:t>“I” Chords</w:t>
      </w:r>
    </w:p>
    <w:p w14:paraId="36493D16" w14:textId="77777777" w:rsidR="00BE0914" w:rsidRDefault="00BE0914" w:rsidP="00BE0914"/>
    <w:p w14:paraId="58D6A1CB" w14:textId="69A3DC21" w:rsidR="00107B14" w:rsidRDefault="00AC18F5" w:rsidP="00107B14">
      <w:pPr>
        <w:pStyle w:val="ListParagraph"/>
        <w:numPr>
          <w:ilvl w:val="0"/>
          <w:numId w:val="1"/>
        </w:numPr>
      </w:pPr>
      <w:r>
        <w:t xml:space="preserve">If </w:t>
      </w:r>
      <w:proofErr w:type="gramStart"/>
      <w:r w:rsidR="00396D26">
        <w:t>a</w:t>
      </w:r>
      <w:proofErr w:type="gramEnd"/>
      <w:r w:rsidR="00107B14">
        <w:t xml:space="preserve"> </w:t>
      </w:r>
      <w:r>
        <w:t>“</w:t>
      </w:r>
      <w:r w:rsidR="00107B14">
        <w:t>I</w:t>
      </w:r>
      <w:r>
        <w:t>”</w:t>
      </w:r>
      <w:r w:rsidR="00107B14">
        <w:t xml:space="preserve"> chord</w:t>
      </w:r>
      <w:r w:rsidR="00396D26">
        <w:t xml:space="preserve"> is </w:t>
      </w:r>
      <w:r w:rsidR="00107B14">
        <w:t>at the beginning of the piece, then</w:t>
      </w:r>
      <w:r w:rsidR="006919A0">
        <w:t xml:space="preserve"> it should be thought of as being a tonic area and the piece is in tonic at that point</w:t>
      </w:r>
      <w:r w:rsidR="00107B14">
        <w:t>.</w:t>
      </w:r>
      <w:r w:rsidR="00BE0914">
        <w:t xml:space="preserve"> (</w:t>
      </w:r>
      <w:proofErr w:type="gramStart"/>
      <w:r w:rsidR="00BE0914">
        <w:t>p</w:t>
      </w:r>
      <w:proofErr w:type="gramEnd"/>
      <w:r w:rsidR="00BE0914">
        <w:t>.103)</w:t>
      </w:r>
    </w:p>
    <w:p w14:paraId="117FE3E1" w14:textId="7750247B" w:rsidR="00107B14" w:rsidRDefault="00AC18F5" w:rsidP="00107B14">
      <w:pPr>
        <w:pStyle w:val="ListParagraph"/>
        <w:numPr>
          <w:ilvl w:val="0"/>
          <w:numId w:val="1"/>
        </w:numPr>
      </w:pPr>
      <w:r>
        <w:t xml:space="preserve">If </w:t>
      </w:r>
      <w:r w:rsidR="00396D26">
        <w:t>a</w:t>
      </w:r>
      <w:r w:rsidR="00107B14">
        <w:t xml:space="preserve"> </w:t>
      </w:r>
      <w:r>
        <w:t>“</w:t>
      </w:r>
      <w:r w:rsidR="00107B14">
        <w:t>I</w:t>
      </w:r>
      <w:r>
        <w:t>”</w:t>
      </w:r>
      <w:r w:rsidR="00107B14">
        <w:t xml:space="preserve"> chord </w:t>
      </w:r>
      <w:r w:rsidR="00396D26">
        <w:t xml:space="preserve">is </w:t>
      </w:r>
      <w:r w:rsidR="00107B14">
        <w:t>at the end of the pi</w:t>
      </w:r>
      <w:r w:rsidR="00BE0914">
        <w:t>ec</w:t>
      </w:r>
      <w:r w:rsidR="00107B14">
        <w:t>e</w:t>
      </w:r>
      <w:r w:rsidR="006919A0">
        <w:t>,</w:t>
      </w:r>
      <w:r w:rsidR="006919A0" w:rsidRPr="006919A0">
        <w:t xml:space="preserve"> </w:t>
      </w:r>
      <w:r w:rsidR="006919A0">
        <w:t xml:space="preserve">then it should be thought of as being a tonic area and the piece is in tonic at that point </w:t>
      </w:r>
      <w:r w:rsidR="00BE0914">
        <w:t>p.103)</w:t>
      </w:r>
    </w:p>
    <w:p w14:paraId="16BB756A" w14:textId="18D6C091" w:rsidR="00AC18F5" w:rsidRDefault="00AC18F5" w:rsidP="00AC18F5">
      <w:pPr>
        <w:pStyle w:val="ListParagraph"/>
        <w:numPr>
          <w:ilvl w:val="0"/>
          <w:numId w:val="1"/>
        </w:numPr>
        <w:rPr>
          <w:ins w:id="12" w:author="Daniel Shanahan" w:date="2014-07-20T20:58:00Z"/>
        </w:rPr>
      </w:pPr>
      <w:r>
        <w:t xml:space="preserve">If </w:t>
      </w:r>
      <w:proofErr w:type="gramStart"/>
      <w:r>
        <w:t>a</w:t>
      </w:r>
      <w:proofErr w:type="gramEnd"/>
      <w:r>
        <w:t xml:space="preserve"> “I” chord is in second inversion followed by </w:t>
      </w:r>
      <w:r w:rsidR="00396D26">
        <w:t>a V chord,</w:t>
      </w:r>
      <w:r>
        <w:t xml:space="preserve"> </w:t>
      </w:r>
      <w:r w:rsidR="00396D26">
        <w:t xml:space="preserve">both </w:t>
      </w:r>
      <w:r>
        <w:t>chord</w:t>
      </w:r>
      <w:r w:rsidR="00396D26">
        <w:t>s are cadential, and b</w:t>
      </w:r>
      <w:r>
        <w:t xml:space="preserve">oth chords </w:t>
      </w:r>
      <w:r w:rsidR="00396D26">
        <w:t xml:space="preserve">should be ascribed </w:t>
      </w:r>
      <w:r>
        <w:t>dominant function.</w:t>
      </w:r>
      <w:r w:rsidR="00136627">
        <w:t xml:space="preserve"> (234)</w:t>
      </w:r>
    </w:p>
    <w:p w14:paraId="6F5ECA9D" w14:textId="77777777" w:rsidR="00632F16" w:rsidRDefault="00632F16" w:rsidP="00632F16">
      <w:pPr>
        <w:pStyle w:val="ListParagraph"/>
        <w:numPr>
          <w:ilvl w:val="0"/>
          <w:numId w:val="1"/>
        </w:numPr>
        <w:rPr>
          <w:ins w:id="13" w:author="Daniel Shanahan" w:date="2014-07-20T20:58:00Z"/>
        </w:rPr>
      </w:pPr>
      <w:ins w:id="14" w:author="Daniel Shanahan" w:date="2014-07-20T20:58:00Z">
        <w:r>
          <w:t xml:space="preserve">PD expansion can occur through </w:t>
        </w:r>
        <w:proofErr w:type="gramStart"/>
        <w:r>
          <w:t>a</w:t>
        </w:r>
        <w:proofErr w:type="gramEnd"/>
        <w:r>
          <w:t xml:space="preserve"> I6 or I64 (passing chord). It can then move to </w:t>
        </w:r>
        <w:r>
          <w:rPr>
            <w:i/>
          </w:rPr>
          <w:t>any</w:t>
        </w:r>
        <w:r>
          <w:t xml:space="preserve"> PD chord. So </w:t>
        </w:r>
        <w:proofErr w:type="gramStart"/>
        <w:r>
          <w:t>a</w:t>
        </w:r>
        <w:proofErr w:type="gramEnd"/>
        <w:r>
          <w:t xml:space="preserve"> IV–I6-IV6 should be considered a PD expansion. (</w:t>
        </w:r>
        <w:proofErr w:type="gramStart"/>
        <w:r>
          <w:t>p</w:t>
        </w:r>
        <w:proofErr w:type="gramEnd"/>
        <w:r>
          <w:t>.256)</w:t>
        </w:r>
      </w:ins>
    </w:p>
    <w:p w14:paraId="36273598" w14:textId="77777777" w:rsidR="00B1111E" w:rsidRDefault="00B1111E" w:rsidP="00B1111E">
      <w:pPr>
        <w:pStyle w:val="ListParagraph"/>
        <w:numPr>
          <w:ilvl w:val="0"/>
          <w:numId w:val="1"/>
        </w:numPr>
        <w:rPr>
          <w:ins w:id="15" w:author="Daniel Shanahan" w:date="2014-07-22T19:53:00Z"/>
        </w:rPr>
      </w:pPr>
      <w:ins w:id="16" w:author="Daniel Shanahan" w:date="2014-07-22T19:53:00Z">
        <w:r>
          <w:t>If a Pedal 6/4 and passing 6/4 chord occurs it should be treated as an extension of the harmonic function of the chord. (</w:t>
        </w:r>
        <w:proofErr w:type="gramStart"/>
        <w:r>
          <w:t>p</w:t>
        </w:r>
        <w:proofErr w:type="gramEnd"/>
        <w:r>
          <w:t>.227)</w:t>
        </w:r>
      </w:ins>
    </w:p>
    <w:p w14:paraId="193FD061" w14:textId="77777777" w:rsidR="00B1111E" w:rsidRDefault="00B1111E" w:rsidP="00B1111E">
      <w:pPr>
        <w:pStyle w:val="ListParagraph"/>
        <w:numPr>
          <w:ilvl w:val="1"/>
          <w:numId w:val="1"/>
        </w:numPr>
        <w:rPr>
          <w:ins w:id="17" w:author="Daniel Shanahan" w:date="2014-07-22T19:53:00Z"/>
        </w:rPr>
      </w:pPr>
      <w:ins w:id="18" w:author="Daniel Shanahan" w:date="2014-07-22T19:53:00Z">
        <w:r>
          <w:t xml:space="preserve">Similarly, </w:t>
        </w:r>
        <w:proofErr w:type="spellStart"/>
        <w:r>
          <w:t>arpeggiating</w:t>
        </w:r>
        <w:proofErr w:type="spellEnd"/>
        <w:r>
          <w:t xml:space="preserve"> 6/4 chords should be treated as an extension the function if </w:t>
        </w:r>
        <w:proofErr w:type="spellStart"/>
        <w:r>
          <w:t>arpeggiating</w:t>
        </w:r>
        <w:proofErr w:type="spellEnd"/>
        <w:r>
          <w:t xml:space="preserve"> through the same </w:t>
        </w:r>
        <w:commentRangeStart w:id="19"/>
        <w:commentRangeStart w:id="20"/>
        <w:r>
          <w:t>chord</w:t>
        </w:r>
        <w:commentRangeEnd w:id="19"/>
        <w:r>
          <w:rPr>
            <w:rStyle w:val="CommentReference"/>
          </w:rPr>
          <w:commentReference w:id="19"/>
        </w:r>
      </w:ins>
      <w:commentRangeEnd w:id="20"/>
      <w:r w:rsidR="00800E25">
        <w:rPr>
          <w:rStyle w:val="CommentReference"/>
        </w:rPr>
        <w:commentReference w:id="20"/>
      </w:r>
      <w:ins w:id="21" w:author="Daniel Shanahan" w:date="2014-07-22T19:53:00Z">
        <w:r>
          <w:t xml:space="preserve">.  </w:t>
        </w:r>
      </w:ins>
    </w:p>
    <w:p w14:paraId="476E5925" w14:textId="77777777" w:rsidR="00632F16" w:rsidRDefault="00632F16" w:rsidP="00800E25">
      <w:pPr>
        <w:pStyle w:val="ListParagraph"/>
        <w:ind w:left="360"/>
      </w:pPr>
    </w:p>
    <w:p w14:paraId="7FB325BB" w14:textId="77777777" w:rsidR="00AC18F5" w:rsidRDefault="00AC18F5" w:rsidP="00AC18F5">
      <w:pPr>
        <w:pStyle w:val="ListParagraph"/>
        <w:ind w:left="360"/>
      </w:pPr>
    </w:p>
    <w:p w14:paraId="77935425" w14:textId="1EA4F9C9" w:rsidR="00136627" w:rsidRPr="00164715" w:rsidRDefault="00136627" w:rsidP="00136627">
      <w:pPr>
        <w:rPr>
          <w:b/>
          <w:u w:val="single"/>
        </w:rPr>
      </w:pPr>
      <w:r>
        <w:rPr>
          <w:b/>
          <w:u w:val="single"/>
        </w:rPr>
        <w:t>“</w:t>
      </w:r>
      <w:proofErr w:type="gramStart"/>
      <w:r>
        <w:rPr>
          <w:b/>
          <w:u w:val="single"/>
        </w:rPr>
        <w:t>ii</w:t>
      </w:r>
      <w:proofErr w:type="gramEnd"/>
      <w:r w:rsidRPr="00164715">
        <w:rPr>
          <w:b/>
          <w:u w:val="single"/>
        </w:rPr>
        <w:t>”</w:t>
      </w:r>
      <w:r>
        <w:rPr>
          <w:b/>
          <w:u w:val="single"/>
        </w:rPr>
        <w:t>/”IV”</w:t>
      </w:r>
      <w:r w:rsidRPr="00164715">
        <w:rPr>
          <w:b/>
          <w:u w:val="single"/>
        </w:rPr>
        <w:t xml:space="preserve"> Chords</w:t>
      </w:r>
    </w:p>
    <w:p w14:paraId="18344527" w14:textId="77777777" w:rsidR="00396D26" w:rsidRDefault="00396D26" w:rsidP="00520787">
      <w:pPr>
        <w:pStyle w:val="ListParagraph"/>
      </w:pPr>
    </w:p>
    <w:p w14:paraId="2D8980FC" w14:textId="076BFB97" w:rsidR="00136627" w:rsidRPr="002D1F5E" w:rsidRDefault="00136627">
      <w:pPr>
        <w:widowControl w:val="0"/>
        <w:autoSpaceDE w:val="0"/>
        <w:autoSpaceDN w:val="0"/>
        <w:adjustRightInd w:val="0"/>
        <w:spacing w:after="240"/>
        <w:rPr>
          <w:rFonts w:ascii="Times" w:hAnsi="Times" w:cs="Times"/>
          <w:rPrChange w:id="22" w:author="Daniel Shanahan" w:date="2014-07-23T17:30:00Z">
            <w:rPr/>
          </w:rPrChange>
        </w:rPr>
        <w:pPrChange w:id="23" w:author="Daniel Shanahan" w:date="2014-07-23T17:30:00Z">
          <w:pPr>
            <w:pStyle w:val="ListParagraph"/>
            <w:numPr>
              <w:numId w:val="6"/>
            </w:numPr>
            <w:ind w:left="360" w:hanging="360"/>
          </w:pPr>
        </w:pPrChange>
      </w:pPr>
      <w:r w:rsidRPr="002D1F5E">
        <w:t>Both “ii” chords and “IV” chords should be labeled as Predominant (PD). An overwhelming percentage of the time, they will precede a chord with dominant function.</w:t>
      </w:r>
      <w:ins w:id="24" w:author="Johanna Devaney" w:date="2014-07-20T20:51:00Z">
        <w:r w:rsidR="00695E95" w:rsidRPr="00192C28">
          <w:t xml:space="preserve"> (</w:t>
        </w:r>
        <w:commentRangeStart w:id="25"/>
        <w:commentRangeStart w:id="26"/>
        <w:proofErr w:type="gramStart"/>
        <w:r w:rsidR="00695E95" w:rsidRPr="00192C28">
          <w:t>page</w:t>
        </w:r>
      </w:ins>
      <w:commentRangeEnd w:id="25"/>
      <w:proofErr w:type="gramEnd"/>
      <w:r w:rsidR="00B1111E" w:rsidRPr="00192C28">
        <w:rPr>
          <w:rStyle w:val="CommentReference"/>
          <w:sz w:val="24"/>
          <w:szCs w:val="24"/>
        </w:rPr>
        <w:commentReference w:id="25"/>
      </w:r>
      <w:commentRangeEnd w:id="26"/>
      <w:r w:rsidR="00800E25" w:rsidRPr="00192C28">
        <w:rPr>
          <w:rStyle w:val="CommentReference"/>
          <w:sz w:val="24"/>
          <w:szCs w:val="24"/>
        </w:rPr>
        <w:commentReference w:id="26"/>
      </w:r>
      <w:ins w:id="27" w:author="Johanna Devaney" w:date="2014-07-20T20:51:00Z">
        <w:r w:rsidR="00695E95" w:rsidRPr="00192C28">
          <w:t xml:space="preserve"> #?)</w:t>
        </w:r>
      </w:ins>
      <w:ins w:id="28" w:author="Daniel Shanahan" w:date="2014-07-23T17:30:00Z">
        <w:r w:rsidR="008E4EB5" w:rsidRPr="00192C28">
          <w:t xml:space="preserve"> (p. 190: </w:t>
        </w:r>
      </w:ins>
      <w:ins w:id="29" w:author="Daniel Shanahan" w:date="2014-09-16T10:55:00Z">
        <w:r w:rsidR="003B2229">
          <w:t>son</w:t>
        </w:r>
      </w:ins>
      <w:ins w:id="30" w:author="Daniel Shanahan" w:date="2014-07-23T17:30:00Z">
        <w:r w:rsidR="008E4EB5" w:rsidRPr="002D1F5E">
          <w:rPr>
            <w:rFonts w:ascii="Times" w:hAnsi="Times" w:cs="Times"/>
            <w:color w:val="363636"/>
            <w:rPrChange w:id="31" w:author="Daniel Shanahan" w:date="2014-07-23T17:30:00Z">
              <w:rPr>
                <w:rFonts w:ascii="Times" w:hAnsi="Times" w:cs="Times"/>
                <w:color w:val="363636"/>
                <w:sz w:val="26"/>
                <w:szCs w:val="26"/>
              </w:rPr>
            </w:rPrChange>
          </w:rPr>
          <w:t xml:space="preserve">orities that act as connective tissue between </w:t>
        </w:r>
        <w:r w:rsidR="008E4EB5" w:rsidRPr="002D1F5E">
          <w:rPr>
            <w:rFonts w:ascii="Times" w:hAnsi="Times" w:cs="Times"/>
            <w:color w:val="272727"/>
            <w:rPrChange w:id="32" w:author="Daniel Shanahan" w:date="2014-07-23T17:30:00Z">
              <w:rPr>
                <w:rFonts w:ascii="Times" w:hAnsi="Times" w:cs="Times"/>
                <w:color w:val="272727"/>
                <w:sz w:val="26"/>
                <w:szCs w:val="26"/>
              </w:rPr>
            </w:rPrChange>
          </w:rPr>
          <w:t xml:space="preserve">the </w:t>
        </w:r>
        <w:r w:rsidR="008E4EB5" w:rsidRPr="002D1F5E">
          <w:rPr>
            <w:rFonts w:ascii="Times" w:hAnsi="Times" w:cs="Times"/>
            <w:color w:val="363636"/>
            <w:rPrChange w:id="33" w:author="Daniel Shanahan" w:date="2014-07-23T17:30:00Z">
              <w:rPr>
                <w:rFonts w:ascii="Times" w:hAnsi="Times" w:cs="Times"/>
                <w:color w:val="363636"/>
                <w:sz w:val="26"/>
                <w:szCs w:val="26"/>
              </w:rPr>
            </w:rPrChange>
          </w:rPr>
          <w:t xml:space="preserve">tonic and the dominant. We call these chords </w:t>
        </w:r>
        <w:r w:rsidR="008E4EB5" w:rsidRPr="002D1F5E">
          <w:rPr>
            <w:rFonts w:ascii="Times" w:hAnsi="Times" w:cs="Times"/>
            <w:bCs/>
            <w:color w:val="363636"/>
            <w:rPrChange w:id="34" w:author="Daniel Shanahan" w:date="2014-07-23T17:30:00Z">
              <w:rPr>
                <w:rFonts w:ascii="Times" w:hAnsi="Times" w:cs="Times"/>
                <w:b/>
                <w:bCs/>
                <w:color w:val="363636"/>
                <w:sz w:val="30"/>
                <w:szCs w:val="30"/>
              </w:rPr>
            </w:rPrChange>
          </w:rPr>
          <w:t>pre-dominants</w:t>
        </w:r>
        <w:r w:rsidR="008E4EB5" w:rsidRPr="002D1F5E">
          <w:rPr>
            <w:rFonts w:ascii="Times" w:hAnsi="Times" w:cs="Times"/>
            <w:b/>
            <w:bCs/>
            <w:color w:val="363636"/>
            <w:rPrChange w:id="35" w:author="Daniel Shanahan" w:date="2014-07-23T17:30:00Z">
              <w:rPr>
                <w:rFonts w:ascii="Times" w:hAnsi="Times" w:cs="Times"/>
                <w:b/>
                <w:bCs/>
                <w:color w:val="363636"/>
                <w:sz w:val="30"/>
                <w:szCs w:val="30"/>
              </w:rPr>
            </w:rPrChange>
          </w:rPr>
          <w:t xml:space="preserve"> </w:t>
        </w:r>
        <w:r w:rsidR="008E4EB5" w:rsidRPr="002D1F5E">
          <w:rPr>
            <w:rFonts w:ascii="Times" w:hAnsi="Times" w:cs="Times"/>
            <w:color w:val="363636"/>
            <w:rPrChange w:id="36" w:author="Daniel Shanahan" w:date="2014-07-23T17:30:00Z">
              <w:rPr>
                <w:rFonts w:ascii="Times" w:hAnsi="Times" w:cs="Times"/>
                <w:color w:val="363636"/>
                <w:sz w:val="26"/>
                <w:szCs w:val="26"/>
              </w:rPr>
            </w:rPrChange>
          </w:rPr>
          <w:t>because they precede the dominant.</w:t>
        </w:r>
        <w:r w:rsidR="008E4EB5" w:rsidRPr="002D1F5E">
          <w:rPr>
            <w:rFonts w:ascii="Times" w:hAnsi="Times" w:cs="Times"/>
          </w:rPr>
          <w:t>)</w:t>
        </w:r>
      </w:ins>
      <w:ins w:id="37" w:author="Daniel Shanahan" w:date="2014-07-22T19:43:00Z">
        <w:r w:rsidR="00B1111E" w:rsidRPr="00192C28">
          <w:t xml:space="preserve"> </w:t>
        </w:r>
      </w:ins>
    </w:p>
    <w:p w14:paraId="60425FF5" w14:textId="34DFC7CA" w:rsidR="00136627" w:rsidRDefault="00136627" w:rsidP="002D3A34">
      <w:pPr>
        <w:pStyle w:val="ListParagraph"/>
        <w:numPr>
          <w:ilvl w:val="0"/>
          <w:numId w:val="6"/>
        </w:numPr>
      </w:pPr>
      <w:r>
        <w:t xml:space="preserve">Both “ii” and “IV” chords can be altered with modal mixture and retain function.  Therefore, the </w:t>
      </w:r>
      <w:proofErr w:type="spellStart"/>
      <w:r>
        <w:t>iio</w:t>
      </w:r>
      <w:proofErr w:type="spellEnd"/>
      <w:r>
        <w:t xml:space="preserve"> chord and the </w:t>
      </w:r>
      <w:proofErr w:type="gramStart"/>
      <w:r>
        <w:t>iv</w:t>
      </w:r>
      <w:proofErr w:type="gramEnd"/>
      <w:r>
        <w:t xml:space="preserve"> chord </w:t>
      </w:r>
      <w:r w:rsidR="00F936DF">
        <w:t>should most often be ascribed</w:t>
      </w:r>
      <w:r>
        <w:t xml:space="preserve"> PD function.</w:t>
      </w:r>
      <w:ins w:id="38" w:author="Johanna Devaney" w:date="2014-07-20T20:51:00Z">
        <w:r w:rsidR="00695E95">
          <w:t xml:space="preserve"> </w:t>
        </w:r>
      </w:ins>
      <w:ins w:id="39" w:author="Daniel Shanahan" w:date="2014-07-22T19:46:00Z">
        <w:r w:rsidR="00B1111E">
          <w:t>(</w:t>
        </w:r>
        <w:proofErr w:type="gramStart"/>
        <w:r w:rsidR="00B1111E">
          <w:t>p</w:t>
        </w:r>
        <w:proofErr w:type="gramEnd"/>
        <w:r w:rsidR="00B1111E">
          <w:t>.420)</w:t>
        </w:r>
      </w:ins>
    </w:p>
    <w:p w14:paraId="2382767E" w14:textId="230AC667" w:rsidR="00107B14" w:rsidRDefault="00136627" w:rsidP="002D3A34">
      <w:pPr>
        <w:pStyle w:val="ListParagraph"/>
        <w:numPr>
          <w:ilvl w:val="0"/>
          <w:numId w:val="6"/>
        </w:numPr>
      </w:pPr>
      <w:r>
        <w:t xml:space="preserve">If either </w:t>
      </w:r>
      <w:proofErr w:type="gramStart"/>
      <w:r>
        <w:t>a</w:t>
      </w:r>
      <w:proofErr w:type="gramEnd"/>
      <w:r>
        <w:t xml:space="preserve"> IV or a ii65 both succee</w:t>
      </w:r>
      <w:r w:rsidR="003D0A7F">
        <w:t>ds and precedes a I chord, it should</w:t>
      </w:r>
      <w:r>
        <w:t xml:space="preserve"> </w:t>
      </w:r>
      <w:proofErr w:type="spellStart"/>
      <w:r>
        <w:t>Plagal</w:t>
      </w:r>
      <w:proofErr w:type="spellEnd"/>
      <w:r>
        <w:t xml:space="preserve"> motion. In such an instance </w:t>
      </w:r>
      <w:r w:rsidR="003D0A7F">
        <w:t>it should be considered an elaboration of the Tonic function. (239)</w:t>
      </w:r>
    </w:p>
    <w:p w14:paraId="3EA01A32" w14:textId="0C727FB3" w:rsidR="00E5264D" w:rsidRPr="00632F16" w:rsidRDefault="00E5264D" w:rsidP="002D3A34">
      <w:pPr>
        <w:pStyle w:val="ListParagraph"/>
        <w:numPr>
          <w:ilvl w:val="0"/>
          <w:numId w:val="6"/>
        </w:numPr>
        <w:rPr>
          <w:ins w:id="40" w:author="Johanna Devaney" w:date="2014-07-20T21:00:00Z"/>
        </w:rPr>
      </w:pPr>
      <w:ins w:id="41" w:author="Johanna Devaney" w:date="2014-07-20T20:59:00Z">
        <w:r>
          <w:rPr>
            <w:rFonts w:ascii="Times New Roman" w:hAnsi="Times New Roman" w:cs="Times New Roman"/>
            <w:color w:val="414141"/>
            <w:sz w:val="27"/>
            <w:szCs w:val="27"/>
          </w:rPr>
          <w:t>IV</w:t>
        </w:r>
        <w:r>
          <w:rPr>
            <w:rFonts w:ascii="Times New Roman" w:hAnsi="Times New Roman" w:cs="Times New Roman"/>
            <w:color w:val="414141"/>
            <w:sz w:val="20"/>
            <w:szCs w:val="20"/>
          </w:rPr>
          <w:t xml:space="preserve">6 </w:t>
        </w:r>
        <w:r>
          <w:rPr>
            <w:rFonts w:ascii="Times New Roman" w:hAnsi="Times New Roman" w:cs="Times New Roman"/>
            <w:color w:val="414141"/>
          </w:rPr>
          <w:t xml:space="preserve">can expand </w:t>
        </w:r>
      </w:ins>
      <w:ins w:id="42" w:author="Johanna Devaney" w:date="2014-07-20T21:00:00Z">
        <w:r>
          <w:rPr>
            <w:rFonts w:ascii="Times New Roman" w:hAnsi="Times New Roman" w:cs="Times New Roman"/>
            <w:color w:val="414141"/>
          </w:rPr>
          <w:t xml:space="preserve">tonic by </w:t>
        </w:r>
        <w:proofErr w:type="spellStart"/>
        <w:r>
          <w:rPr>
            <w:rFonts w:ascii="Times New Roman" w:hAnsi="Times New Roman" w:cs="Times New Roman"/>
            <w:color w:val="414141"/>
          </w:rPr>
          <w:t>arpeggiating</w:t>
        </w:r>
        <w:proofErr w:type="spellEnd"/>
        <w:r>
          <w:rPr>
            <w:rFonts w:ascii="Times New Roman" w:hAnsi="Times New Roman" w:cs="Times New Roman"/>
            <w:color w:val="414141"/>
          </w:rPr>
          <w:t xml:space="preserve"> the bass between I and I6</w:t>
        </w:r>
      </w:ins>
      <w:ins w:id="43" w:author="Johanna Devaney" w:date="2014-07-20T21:01:00Z">
        <w:r>
          <w:rPr>
            <w:rFonts w:ascii="Times New Roman" w:hAnsi="Times New Roman" w:cs="Times New Roman"/>
            <w:color w:val="414141"/>
          </w:rPr>
          <w:t xml:space="preserve"> (p. 153)</w:t>
        </w:r>
      </w:ins>
    </w:p>
    <w:p w14:paraId="7EDA3526" w14:textId="621DBD53" w:rsidR="00E5264D" w:rsidRDefault="00E5264D" w:rsidP="002D3A34">
      <w:pPr>
        <w:pStyle w:val="ListParagraph"/>
        <w:numPr>
          <w:ilvl w:val="0"/>
          <w:numId w:val="6"/>
        </w:numPr>
      </w:pPr>
      <w:ins w:id="44" w:author="Johanna Devaney" w:date="2014-07-20T21:00:00Z">
        <w:r>
          <w:rPr>
            <w:rFonts w:ascii="Times New Roman" w:hAnsi="Times New Roman" w:cs="Times New Roman"/>
            <w:color w:val="414141"/>
            <w:sz w:val="27"/>
            <w:szCs w:val="27"/>
          </w:rPr>
          <w:t>IV</w:t>
        </w:r>
        <w:r>
          <w:rPr>
            <w:rFonts w:ascii="Times New Roman" w:hAnsi="Times New Roman" w:cs="Times New Roman"/>
            <w:color w:val="414141"/>
            <w:sz w:val="20"/>
            <w:szCs w:val="20"/>
          </w:rPr>
          <w:t xml:space="preserve">6 </w:t>
        </w:r>
        <w:r>
          <w:rPr>
            <w:rFonts w:ascii="Times New Roman" w:hAnsi="Times New Roman" w:cs="Times New Roman"/>
            <w:color w:val="414141"/>
          </w:rPr>
          <w:t xml:space="preserve">can expand dominant </w:t>
        </w:r>
      </w:ins>
      <w:ins w:id="45" w:author="Johanna Devaney" w:date="2014-07-20T21:05:00Z">
        <w:r>
          <w:rPr>
            <w:rFonts w:ascii="Times New Roman" w:hAnsi="Times New Roman" w:cs="Times New Roman"/>
            <w:color w:val="414141"/>
          </w:rPr>
          <w:t>as a passing chord between V and V6</w:t>
        </w:r>
      </w:ins>
      <w:ins w:id="46" w:author="Johanna Devaney" w:date="2014-07-20T21:00:00Z">
        <w:r>
          <w:rPr>
            <w:rFonts w:ascii="Times New Roman" w:hAnsi="Times New Roman" w:cs="Times New Roman"/>
            <w:color w:val="414141"/>
          </w:rPr>
          <w:t xml:space="preserve"> </w:t>
        </w:r>
      </w:ins>
      <w:ins w:id="47" w:author="Johanna Devaney" w:date="2014-07-20T21:01:00Z">
        <w:r>
          <w:rPr>
            <w:rFonts w:ascii="Times New Roman" w:hAnsi="Times New Roman" w:cs="Times New Roman"/>
            <w:color w:val="414141"/>
          </w:rPr>
          <w:t>(p. 154)</w:t>
        </w:r>
      </w:ins>
    </w:p>
    <w:p w14:paraId="297B40C5" w14:textId="77777777" w:rsidR="00DE1055" w:rsidRDefault="00DE1055" w:rsidP="00115F0C"/>
    <w:p w14:paraId="4ABF3845" w14:textId="37C7C491" w:rsidR="00115F0C" w:rsidRDefault="00115F0C" w:rsidP="00115F0C">
      <w:pPr>
        <w:rPr>
          <w:b/>
          <w:u w:val="single"/>
        </w:rPr>
      </w:pPr>
      <w:r>
        <w:rPr>
          <w:b/>
          <w:u w:val="single"/>
        </w:rPr>
        <w:t>“</w:t>
      </w:r>
      <w:proofErr w:type="gramStart"/>
      <w:r>
        <w:rPr>
          <w:b/>
          <w:u w:val="single"/>
        </w:rPr>
        <w:t>iii</w:t>
      </w:r>
      <w:proofErr w:type="gramEnd"/>
      <w:r>
        <w:rPr>
          <w:b/>
          <w:u w:val="single"/>
        </w:rPr>
        <w:t>” Chords</w:t>
      </w:r>
    </w:p>
    <w:p w14:paraId="069BF073" w14:textId="77777777" w:rsidR="00115F0C" w:rsidRDefault="00115F0C" w:rsidP="00115F0C">
      <w:pPr>
        <w:rPr>
          <w:b/>
          <w:u w:val="single"/>
        </w:rPr>
      </w:pPr>
    </w:p>
    <w:p w14:paraId="5EB904C2" w14:textId="3A4C082B" w:rsidR="00576BA5" w:rsidRDefault="00576BA5" w:rsidP="00576BA5">
      <w:pPr>
        <w:pStyle w:val="ListParagraph"/>
        <w:numPr>
          <w:ilvl w:val="0"/>
          <w:numId w:val="8"/>
        </w:numPr>
      </w:pPr>
      <w:r>
        <w:t xml:space="preserve">The </w:t>
      </w:r>
      <w:proofErr w:type="spellStart"/>
      <w:r>
        <w:t>mediant</w:t>
      </w:r>
      <w:proofErr w:type="spellEnd"/>
      <w:r>
        <w:t xml:space="preserve"> chord (iii) is somewhat rare. It </w:t>
      </w:r>
      <w:r w:rsidR="00A34297">
        <w:t>should be treated</w:t>
      </w:r>
      <w:r>
        <w:t xml:space="preserve"> as an expansion of tonic function.</w:t>
      </w:r>
      <w:r w:rsidR="00A34297">
        <w:t xml:space="preserve"> (</w:t>
      </w:r>
      <w:proofErr w:type="gramStart"/>
      <w:r w:rsidR="00A34297">
        <w:t>p</w:t>
      </w:r>
      <w:proofErr w:type="gramEnd"/>
      <w:r w:rsidR="00A34297">
        <w:t>.292)</w:t>
      </w:r>
    </w:p>
    <w:p w14:paraId="4402FCF2" w14:textId="0FFC4B74" w:rsidR="00A34297" w:rsidRPr="00576BA5" w:rsidRDefault="00A34297" w:rsidP="00576BA5">
      <w:pPr>
        <w:pStyle w:val="ListParagraph"/>
        <w:numPr>
          <w:ilvl w:val="0"/>
          <w:numId w:val="8"/>
        </w:numPr>
      </w:pPr>
      <w:proofErr w:type="spellStart"/>
      <w:proofErr w:type="gramStart"/>
      <w:r>
        <w:t>bIII</w:t>
      </w:r>
      <w:proofErr w:type="spellEnd"/>
      <w:proofErr w:type="gramEnd"/>
      <w:r>
        <w:t xml:space="preserve"> is derived from modal mixture, and should be treated as a PD.</w:t>
      </w:r>
      <w:ins w:id="48" w:author="Johanna Devaney" w:date="2014-07-20T20:54:00Z">
        <w:r w:rsidR="00695E95">
          <w:t xml:space="preserve"> (p.426)</w:t>
        </w:r>
      </w:ins>
    </w:p>
    <w:p w14:paraId="2CF92798" w14:textId="77777777" w:rsidR="002D3A34" w:rsidRPr="00115F0C" w:rsidRDefault="002D3A34" w:rsidP="00115F0C">
      <w:pPr>
        <w:rPr>
          <w:b/>
          <w:u w:val="single"/>
        </w:rPr>
      </w:pPr>
    </w:p>
    <w:p w14:paraId="7851DC28" w14:textId="0E7ABBB1" w:rsidR="00115F0C" w:rsidRDefault="00115F0C" w:rsidP="00115F0C">
      <w:pPr>
        <w:rPr>
          <w:b/>
          <w:u w:val="single"/>
        </w:rPr>
      </w:pPr>
      <w:r>
        <w:rPr>
          <w:b/>
          <w:u w:val="single"/>
        </w:rPr>
        <w:lastRenderedPageBreak/>
        <w:t>“V”/”viio7” Chords</w:t>
      </w:r>
    </w:p>
    <w:p w14:paraId="6138E592" w14:textId="77777777" w:rsidR="00115F0C" w:rsidRDefault="00115F0C" w:rsidP="00115F0C">
      <w:pPr>
        <w:rPr>
          <w:b/>
          <w:u w:val="single"/>
        </w:rPr>
      </w:pPr>
    </w:p>
    <w:p w14:paraId="308C046C" w14:textId="2E0B45CF" w:rsidR="008752E4" w:rsidRPr="00602C58" w:rsidRDefault="008752E4" w:rsidP="002D3A34">
      <w:pPr>
        <w:pStyle w:val="ListParagraph"/>
        <w:numPr>
          <w:ilvl w:val="0"/>
          <w:numId w:val="7"/>
        </w:numPr>
        <w:rPr>
          <w:strike/>
          <w:rPrChange w:id="49" w:author="Daniel Shanahan" w:date="2014-09-20T17:17:00Z">
            <w:rPr/>
          </w:rPrChange>
        </w:rPr>
      </w:pPr>
      <w:r w:rsidRPr="00602C58">
        <w:rPr>
          <w:strike/>
          <w:rPrChange w:id="50" w:author="Daniel Shanahan" w:date="2014-09-20T17:17:00Z">
            <w:rPr/>
          </w:rPrChange>
        </w:rPr>
        <w:t xml:space="preserve">The </w:t>
      </w:r>
      <w:proofErr w:type="spellStart"/>
      <w:r w:rsidRPr="00602C58">
        <w:rPr>
          <w:strike/>
          <w:rPrChange w:id="51" w:author="Daniel Shanahan" w:date="2014-09-20T17:17:00Z">
            <w:rPr/>
          </w:rPrChange>
        </w:rPr>
        <w:t>viio</w:t>
      </w:r>
      <w:proofErr w:type="spellEnd"/>
      <w:r w:rsidRPr="00602C58">
        <w:rPr>
          <w:strike/>
          <w:rPrChange w:id="52" w:author="Daniel Shanahan" w:date="2014-09-20T17:17:00Z">
            <w:rPr/>
          </w:rPrChange>
        </w:rPr>
        <w:t xml:space="preserve"> (and especially the viio6) chord can be thought of as a substitution for the V chord. Both </w:t>
      </w:r>
      <w:r w:rsidR="007066D2" w:rsidRPr="00602C58">
        <w:rPr>
          <w:strike/>
          <w:rPrChange w:id="53" w:author="Daniel Shanahan" w:date="2014-09-20T17:17:00Z">
            <w:rPr/>
          </w:rPrChange>
        </w:rPr>
        <w:t>should be considered</w:t>
      </w:r>
      <w:r w:rsidRPr="00602C58">
        <w:rPr>
          <w:strike/>
          <w:rPrChange w:id="54" w:author="Daniel Shanahan" w:date="2014-09-20T17:17:00Z">
            <w:rPr/>
          </w:rPrChange>
        </w:rPr>
        <w:t xml:space="preserve"> dominant function. (</w:t>
      </w:r>
      <w:proofErr w:type="gramStart"/>
      <w:r w:rsidRPr="00602C58">
        <w:rPr>
          <w:strike/>
          <w:rPrChange w:id="55" w:author="Daniel Shanahan" w:date="2014-09-20T17:17:00Z">
            <w:rPr/>
          </w:rPrChange>
        </w:rPr>
        <w:t>p</w:t>
      </w:r>
      <w:proofErr w:type="gramEnd"/>
      <w:r w:rsidRPr="00602C58">
        <w:rPr>
          <w:strike/>
          <w:rPrChange w:id="56" w:author="Daniel Shanahan" w:date="2014-09-20T17:17:00Z">
            <w:rPr/>
          </w:rPrChange>
        </w:rPr>
        <w:t>.254)</w:t>
      </w:r>
    </w:p>
    <w:p w14:paraId="0ED4FA50" w14:textId="282753EF" w:rsidR="00647028" w:rsidRPr="00B906AE" w:rsidRDefault="00647028" w:rsidP="00647028">
      <w:pPr>
        <w:pStyle w:val="ListParagraph"/>
        <w:numPr>
          <w:ilvl w:val="0"/>
          <w:numId w:val="7"/>
        </w:numPr>
        <w:rPr>
          <w:rFonts w:ascii="Times New Roman" w:hAnsi="Times New Roman" w:cs="Times New Roman"/>
          <w:strike/>
          <w:color w:val="4D4D4D"/>
          <w:rPrChange w:id="57" w:author="Daniel Shanahan" w:date="2014-09-20T17:25:00Z">
            <w:rPr>
              <w:rFonts w:ascii="Times New Roman" w:hAnsi="Times New Roman" w:cs="Times New Roman"/>
              <w:color w:val="4D4D4D"/>
            </w:rPr>
          </w:rPrChange>
        </w:rPr>
      </w:pPr>
      <w:ins w:id="58" w:author="Johanna Devaney" w:date="2014-07-20T21:16:00Z">
        <w:r w:rsidRPr="00B906AE">
          <w:rPr>
            <w:rFonts w:ascii="Times New Roman" w:hAnsi="Times New Roman" w:cs="Times New Roman"/>
            <w:strike/>
            <w:color w:val="4D4D4D"/>
            <w:rPrChange w:id="59" w:author="Daniel Shanahan" w:date="2014-09-20T17:25:00Z">
              <w:rPr>
                <w:rFonts w:ascii="Times New Roman" w:hAnsi="Times New Roman" w:cs="Times New Roman"/>
                <w:color w:val="4D4D4D"/>
              </w:rPr>
            </w:rPrChange>
          </w:rPr>
          <w:t>V6 and viio6 can expand tonic function when acting as a neighbor between two root position I chords or as a passing chord between a I and I6 a chord (p. 151)</w:t>
        </w:r>
      </w:ins>
    </w:p>
    <w:p w14:paraId="31AAC643" w14:textId="5BA7510A" w:rsidR="00647028" w:rsidRPr="007B7F83" w:rsidRDefault="00647028" w:rsidP="00647028">
      <w:pPr>
        <w:pStyle w:val="ListParagraph"/>
        <w:numPr>
          <w:ilvl w:val="0"/>
          <w:numId w:val="7"/>
        </w:numPr>
        <w:rPr>
          <w:ins w:id="60" w:author="Johanna Devaney" w:date="2014-07-20T21:15:00Z"/>
          <w:rFonts w:ascii="Times New Roman" w:hAnsi="Times New Roman" w:cs="Times New Roman"/>
          <w:color w:val="494949"/>
        </w:rPr>
      </w:pPr>
      <w:commentRangeStart w:id="61"/>
      <w:ins w:id="62" w:author="Johanna Devaney" w:date="2014-07-20T21:15:00Z">
        <w:r w:rsidRPr="00910E1A">
          <w:rPr>
            <w:rFonts w:ascii="Times New Roman" w:hAnsi="Times New Roman" w:cs="Times New Roman"/>
            <w:color w:val="4F4F4F"/>
          </w:rPr>
          <w:t xml:space="preserve">Root-position V7 generally does </w:t>
        </w:r>
        <w:r w:rsidRPr="00910E1A">
          <w:rPr>
            <w:rFonts w:ascii="Times New Roman" w:hAnsi="Times New Roman" w:cs="Times New Roman"/>
            <w:color w:val="404040"/>
          </w:rPr>
          <w:t xml:space="preserve">not </w:t>
        </w:r>
        <w:r w:rsidRPr="00910E1A">
          <w:rPr>
            <w:rFonts w:ascii="Times New Roman" w:hAnsi="Times New Roman" w:cs="Times New Roman"/>
            <w:color w:val="4F4F4F"/>
          </w:rPr>
          <w:t xml:space="preserve">expand </w:t>
        </w:r>
        <w:r w:rsidRPr="00910E1A">
          <w:rPr>
            <w:rFonts w:ascii="Times New Roman" w:hAnsi="Times New Roman" w:cs="Times New Roman"/>
            <w:color w:val="404040"/>
          </w:rPr>
          <w:t>the tonic</w:t>
        </w:r>
        <w:r>
          <w:rPr>
            <w:rFonts w:ascii="Times New Roman" w:hAnsi="Times New Roman" w:cs="Times New Roman"/>
            <w:color w:val="404040"/>
          </w:rPr>
          <w:t xml:space="preserve"> as it </w:t>
        </w:r>
        <w:r>
          <w:rPr>
            <w:rFonts w:ascii="Times New Roman" w:hAnsi="Times New Roman" w:cs="Times New Roman"/>
            <w:color w:val="4F4F4F"/>
            <w:sz w:val="21"/>
            <w:szCs w:val="21"/>
          </w:rPr>
          <w:t xml:space="preserve">often signals a </w:t>
        </w:r>
        <w:r>
          <w:rPr>
            <w:rFonts w:ascii="Times New Roman" w:hAnsi="Times New Roman" w:cs="Times New Roman"/>
            <w:color w:val="404040"/>
            <w:sz w:val="21"/>
            <w:szCs w:val="21"/>
          </w:rPr>
          <w:t>cadence</w:t>
        </w:r>
        <w:r w:rsidRPr="00910E1A">
          <w:rPr>
            <w:rFonts w:ascii="Times New Roman" w:hAnsi="Times New Roman" w:cs="Times New Roman"/>
            <w:color w:val="404040"/>
          </w:rPr>
          <w:t>.</w:t>
        </w:r>
      </w:ins>
      <w:commentRangeEnd w:id="61"/>
      <w:r w:rsidR="00B906AE">
        <w:rPr>
          <w:rStyle w:val="CommentReference"/>
        </w:rPr>
        <w:commentReference w:id="61"/>
      </w:r>
    </w:p>
    <w:p w14:paraId="63EAAFA2" w14:textId="3D60CCA4" w:rsidR="00647028" w:rsidRDefault="00647028" w:rsidP="006E044C">
      <w:pPr>
        <w:pStyle w:val="ListParagraph"/>
        <w:numPr>
          <w:ilvl w:val="0"/>
          <w:numId w:val="7"/>
        </w:numPr>
      </w:pPr>
      <w:ins w:id="63" w:author="Johanna Devaney" w:date="2014-07-20T21:14:00Z">
        <w:r>
          <w:rPr>
            <w:rFonts w:ascii="Times New Roman" w:hAnsi="Times New Roman" w:cs="Times New Roman"/>
            <w:color w:val="4F4F4F"/>
          </w:rPr>
          <w:t>Inversions of</w:t>
        </w:r>
        <w:r w:rsidRPr="00910E1A">
          <w:rPr>
            <w:rFonts w:ascii="Times New Roman" w:hAnsi="Times New Roman" w:cs="Times New Roman"/>
            <w:color w:val="4F4F4F"/>
          </w:rPr>
          <w:t xml:space="preserve"> V7 </w:t>
        </w:r>
        <w:r>
          <w:rPr>
            <w:rFonts w:ascii="Times New Roman" w:hAnsi="Times New Roman" w:cs="Times New Roman"/>
            <w:color w:val="4F4F4F"/>
          </w:rPr>
          <w:t xml:space="preserve">are </w:t>
        </w:r>
        <w:r w:rsidRPr="00910E1A">
          <w:rPr>
            <w:rFonts w:ascii="Times New Roman" w:hAnsi="Times New Roman" w:cs="Times New Roman"/>
            <w:color w:val="4F4F4F"/>
          </w:rPr>
          <w:t xml:space="preserve">unstable chords are </w:t>
        </w:r>
        <w:r>
          <w:rPr>
            <w:rFonts w:ascii="Times New Roman" w:hAnsi="Times New Roman" w:cs="Times New Roman"/>
            <w:color w:val="404040"/>
          </w:rPr>
          <w:t>used primarily to expand tonic. (p. 160)</w:t>
        </w:r>
      </w:ins>
    </w:p>
    <w:p w14:paraId="2CE75E76" w14:textId="2F985D48" w:rsidR="006E044C" w:rsidRDefault="006E044C" w:rsidP="006E044C">
      <w:pPr>
        <w:pStyle w:val="ListParagraph"/>
        <w:numPr>
          <w:ilvl w:val="0"/>
          <w:numId w:val="7"/>
        </w:numPr>
      </w:pPr>
      <w:r>
        <w:t>Passing diminished chords assume a coloristic dominant type of function. See Rule 1 of this section.</w:t>
      </w:r>
    </w:p>
    <w:p w14:paraId="0EE59B6F" w14:textId="7B736581" w:rsidR="006E044C" w:rsidRPr="000B60B0" w:rsidRDefault="006E044C" w:rsidP="002D3A34">
      <w:pPr>
        <w:pStyle w:val="ListParagraph"/>
        <w:numPr>
          <w:ilvl w:val="0"/>
          <w:numId w:val="7"/>
        </w:numPr>
        <w:rPr>
          <w:color w:val="008000"/>
          <w:rPrChange w:id="64" w:author="Daniel Shanahan" w:date="2014-07-29T14:39:00Z">
            <w:rPr/>
          </w:rPrChange>
        </w:rPr>
      </w:pPr>
      <w:r w:rsidRPr="000B60B0">
        <w:rPr>
          <w:color w:val="008000"/>
          <w:rPrChange w:id="65" w:author="Daniel Shanahan" w:date="2014-07-29T14:39:00Z">
            <w:rPr/>
          </w:rPrChange>
        </w:rPr>
        <w:t>A Tonic –Dominant –Tonic motion with little elaboration can be thought of as simply an elaboration of the Tonic harmony. (p.161)</w:t>
      </w:r>
      <w:ins w:id="66" w:author="Daniel Shanahan" w:date="2014-07-20T21:01:00Z">
        <w:r w:rsidR="00632F16" w:rsidRPr="000B60B0">
          <w:rPr>
            <w:color w:val="008000"/>
            <w:rPrChange w:id="67" w:author="Daniel Shanahan" w:date="2014-07-29T14:39:00Z">
              <w:rPr/>
            </w:rPrChange>
          </w:rPr>
          <w:t xml:space="preserve">  </w:t>
        </w:r>
      </w:ins>
    </w:p>
    <w:p w14:paraId="1BFF5E64" w14:textId="0DE84A43" w:rsidR="006E044C" w:rsidRPr="000B60B0" w:rsidRDefault="006E044C" w:rsidP="006E044C">
      <w:pPr>
        <w:pStyle w:val="ListParagraph"/>
        <w:numPr>
          <w:ilvl w:val="1"/>
          <w:numId w:val="7"/>
        </w:numPr>
        <w:rPr>
          <w:color w:val="008000"/>
          <w:rPrChange w:id="68" w:author="Daniel Shanahan" w:date="2014-07-29T14:39:00Z">
            <w:rPr/>
          </w:rPrChange>
        </w:rPr>
      </w:pPr>
      <w:r w:rsidRPr="000B60B0">
        <w:rPr>
          <w:color w:val="008000"/>
          <w:rPrChange w:id="69" w:author="Daniel Shanahan" w:date="2014-07-29T14:39:00Z">
            <w:rPr/>
          </w:rPrChange>
        </w:rPr>
        <w:t>This will be more likely if the V or vii chord is in inversion. (</w:t>
      </w:r>
      <w:proofErr w:type="gramStart"/>
      <w:r w:rsidRPr="000B60B0">
        <w:rPr>
          <w:color w:val="008000"/>
          <w:rPrChange w:id="70" w:author="Daniel Shanahan" w:date="2014-07-29T14:39:00Z">
            <w:rPr/>
          </w:rPrChange>
        </w:rPr>
        <w:t>p</w:t>
      </w:r>
      <w:proofErr w:type="gramEnd"/>
      <w:r w:rsidRPr="000B60B0">
        <w:rPr>
          <w:color w:val="008000"/>
          <w:rPrChange w:id="71" w:author="Daniel Shanahan" w:date="2014-07-29T14:39:00Z">
            <w:rPr/>
          </w:rPrChange>
        </w:rPr>
        <w:t>.161)</w:t>
      </w:r>
    </w:p>
    <w:p w14:paraId="658C59BD" w14:textId="35103AA5" w:rsidR="004B33C1" w:rsidRDefault="008752E4" w:rsidP="004B33C1">
      <w:pPr>
        <w:widowControl w:val="0"/>
        <w:autoSpaceDE w:val="0"/>
        <w:autoSpaceDN w:val="0"/>
        <w:adjustRightInd w:val="0"/>
        <w:spacing w:after="240"/>
        <w:rPr>
          <w:ins w:id="72" w:author="Daniel Shanahan" w:date="2014-07-23T17:21:00Z"/>
          <w:rFonts w:ascii="Times" w:hAnsi="Times" w:cs="Times"/>
        </w:rPr>
      </w:pPr>
      <w:r w:rsidRPr="000B60B0">
        <w:rPr>
          <w:color w:val="008000"/>
          <w:rPrChange w:id="73" w:author="Daniel Shanahan" w:date="2014-07-29T14:39:00Z">
            <w:rPr/>
          </w:rPrChange>
        </w:rPr>
        <w:t>The metric placement of dominant chords (</w:t>
      </w:r>
      <w:commentRangeStart w:id="74"/>
      <w:r w:rsidRPr="000B60B0">
        <w:rPr>
          <w:color w:val="008000"/>
          <w:rPrChange w:id="75" w:author="Daniel Shanahan" w:date="2014-07-29T14:39:00Z">
            <w:rPr/>
          </w:rPrChange>
        </w:rPr>
        <w:t>often on a weak beat</w:t>
      </w:r>
      <w:commentRangeEnd w:id="74"/>
      <w:r w:rsidR="00695E95" w:rsidRPr="000B60B0">
        <w:rPr>
          <w:rStyle w:val="CommentReference"/>
          <w:color w:val="008000"/>
          <w:rPrChange w:id="76" w:author="Daniel Shanahan" w:date="2014-07-29T14:39:00Z">
            <w:rPr>
              <w:rStyle w:val="CommentReference"/>
            </w:rPr>
          </w:rPrChange>
        </w:rPr>
        <w:commentReference w:id="74"/>
      </w:r>
      <w:r w:rsidRPr="000B60B0">
        <w:rPr>
          <w:color w:val="008000"/>
          <w:rPrChange w:id="77" w:author="Daniel Shanahan" w:date="2014-07-29T14:39:00Z">
            <w:rPr/>
          </w:rPrChange>
        </w:rPr>
        <w:t>) facilitates the</w:t>
      </w:r>
      <w:r>
        <w:t xml:space="preserve"> perception of dominant function. This also applies to secondary dominants. (</w:t>
      </w:r>
      <w:ins w:id="78" w:author="Daniel Shanahan" w:date="2014-07-23T17:21:00Z">
        <w:r w:rsidR="004B33C1">
          <w:t xml:space="preserve">p. 155 </w:t>
        </w:r>
        <w:r w:rsidR="004B33C1" w:rsidRPr="004B33C1">
          <w:rPr>
            <w:i/>
            <w:rPrChange w:id="79" w:author="Daniel Shanahan" w:date="2014-07-23T17:21:00Z">
              <w:rPr/>
            </w:rPrChange>
          </w:rPr>
          <w:t>“</w:t>
        </w:r>
        <w:r w:rsidR="004B33C1" w:rsidRPr="004B33C1">
          <w:rPr>
            <w:rFonts w:ascii="Times" w:hAnsi="Times" w:cs="Times"/>
            <w:i/>
            <w:iCs/>
            <w:color w:val="383838"/>
            <w:rPrChange w:id="80" w:author="Daniel Shanahan" w:date="2014-07-23T17:21:00Z">
              <w:rPr>
                <w:rFonts w:ascii="Times" w:hAnsi="Times" w:cs="Times"/>
                <w:i/>
                <w:iCs/>
                <w:color w:val="383838"/>
                <w:sz w:val="30"/>
                <w:szCs w:val="30"/>
              </w:rPr>
            </w:rPrChange>
          </w:rPr>
          <w:t xml:space="preserve">Weak metrical </w:t>
        </w:r>
        <w:r w:rsidR="004B33C1" w:rsidRPr="004B33C1">
          <w:rPr>
            <w:rFonts w:ascii="Times" w:hAnsi="Times" w:cs="Times"/>
            <w:i/>
            <w:iCs/>
            <w:color w:val="474747"/>
            <w:rPrChange w:id="81" w:author="Daniel Shanahan" w:date="2014-07-23T17:21:00Z">
              <w:rPr>
                <w:rFonts w:ascii="Times" w:hAnsi="Times" w:cs="Times"/>
                <w:i/>
                <w:iCs/>
                <w:color w:val="474747"/>
                <w:sz w:val="30"/>
                <w:szCs w:val="30"/>
              </w:rPr>
            </w:rPrChange>
          </w:rPr>
          <w:t xml:space="preserve">placement </w:t>
        </w:r>
        <w:r w:rsidR="004B33C1" w:rsidRPr="004B33C1">
          <w:rPr>
            <w:rFonts w:ascii="Times" w:hAnsi="Times" w:cs="Times"/>
            <w:i/>
            <w:iCs/>
            <w:color w:val="383838"/>
            <w:rPrChange w:id="82" w:author="Daniel Shanahan" w:date="2014-07-23T17:21:00Z">
              <w:rPr>
                <w:rFonts w:ascii="Times" w:hAnsi="Times" w:cs="Times"/>
                <w:i/>
                <w:iCs/>
                <w:color w:val="383838"/>
                <w:sz w:val="30"/>
                <w:szCs w:val="30"/>
              </w:rPr>
            </w:rPrChange>
          </w:rPr>
          <w:t xml:space="preserve">of applied chords is common because they contain leading </w:t>
        </w:r>
        <w:commentRangeStart w:id="83"/>
        <w:r w:rsidR="004B33C1" w:rsidRPr="004B33C1">
          <w:rPr>
            <w:rFonts w:ascii="Times" w:hAnsi="Times" w:cs="Times"/>
            <w:i/>
            <w:iCs/>
            <w:color w:val="383838"/>
            <w:rPrChange w:id="84" w:author="Daniel Shanahan" w:date="2014-07-23T17:21:00Z">
              <w:rPr>
                <w:rFonts w:ascii="Times" w:hAnsi="Times" w:cs="Times"/>
                <w:i/>
                <w:iCs/>
                <w:color w:val="383838"/>
                <w:sz w:val="30"/>
                <w:szCs w:val="30"/>
              </w:rPr>
            </w:rPrChange>
          </w:rPr>
          <w:t>tones</w:t>
        </w:r>
      </w:ins>
      <w:commentRangeEnd w:id="83"/>
      <w:ins w:id="85" w:author="Daniel Shanahan" w:date="2014-07-23T17:22:00Z">
        <w:r w:rsidR="00AF358F">
          <w:rPr>
            <w:rStyle w:val="CommentReference"/>
          </w:rPr>
          <w:commentReference w:id="83"/>
        </w:r>
      </w:ins>
      <w:ins w:id="87" w:author="Daniel Shanahan" w:date="2014-07-23T17:21:00Z">
        <w:r w:rsidR="004B33C1" w:rsidRPr="004B33C1">
          <w:rPr>
            <w:rFonts w:ascii="Times" w:hAnsi="Times" w:cs="Times"/>
            <w:i/>
            <w:iCs/>
            <w:color w:val="383838"/>
            <w:rPrChange w:id="88" w:author="Daniel Shanahan" w:date="2014-07-23T17:21:00Z">
              <w:rPr>
                <w:rFonts w:ascii="Times" w:hAnsi="Times" w:cs="Times"/>
                <w:i/>
                <w:iCs/>
                <w:color w:val="383838"/>
                <w:sz w:val="30"/>
                <w:szCs w:val="30"/>
              </w:rPr>
            </w:rPrChange>
          </w:rPr>
          <w:t xml:space="preserve"> that precipitate motion toward a metrically stressed </w:t>
        </w:r>
        <w:r w:rsidR="004B33C1" w:rsidRPr="004B33C1">
          <w:rPr>
            <w:rFonts w:ascii="Times" w:hAnsi="Times" w:cs="Times"/>
            <w:i/>
            <w:iCs/>
            <w:color w:val="474747"/>
            <w:rPrChange w:id="89" w:author="Daniel Shanahan" w:date="2014-07-23T17:21:00Z">
              <w:rPr>
                <w:rFonts w:ascii="Times" w:hAnsi="Times" w:cs="Times"/>
                <w:i/>
                <w:iCs/>
                <w:color w:val="474747"/>
                <w:sz w:val="26"/>
                <w:szCs w:val="26"/>
              </w:rPr>
            </w:rPrChange>
          </w:rPr>
          <w:t>goal.”)</w:t>
        </w:r>
      </w:ins>
    </w:p>
    <w:p w14:paraId="23AADC2B" w14:textId="61C94362" w:rsidR="008752E4" w:rsidRDefault="008752E4">
      <w:pPr>
        <w:rPr>
          <w:ins w:id="90" w:author="Johanna Devaney" w:date="2014-07-20T21:29:00Z"/>
        </w:rPr>
        <w:pPrChange w:id="91" w:author="Daniel Shanahan" w:date="2014-07-27T19:39:00Z">
          <w:pPr>
            <w:pStyle w:val="ListParagraph"/>
            <w:numPr>
              <w:numId w:val="7"/>
            </w:numPr>
            <w:ind w:left="360" w:hanging="360"/>
          </w:pPr>
        </w:pPrChange>
      </w:pPr>
      <w:del w:id="92" w:author="Daniel Shanahan" w:date="2014-07-23T17:21:00Z">
        <w:r w:rsidDel="004B33C1">
          <w:delText>ch.</w:delText>
        </w:r>
        <w:commentRangeStart w:id="93"/>
        <w:commentRangeStart w:id="94"/>
        <w:r w:rsidDel="004B33C1">
          <w:delText>18</w:delText>
        </w:r>
        <w:commentRangeEnd w:id="93"/>
        <w:r w:rsidR="00B1111E" w:rsidDel="004B33C1">
          <w:rPr>
            <w:rStyle w:val="CommentReference"/>
          </w:rPr>
          <w:commentReference w:id="93"/>
        </w:r>
        <w:commentRangeEnd w:id="94"/>
        <w:r w:rsidR="00533415" w:rsidDel="004B33C1">
          <w:rPr>
            <w:rStyle w:val="CommentReference"/>
          </w:rPr>
          <w:commentReference w:id="94"/>
        </w:r>
        <w:r w:rsidDel="004B33C1">
          <w:delText>)</w:delText>
        </w:r>
      </w:del>
    </w:p>
    <w:p w14:paraId="6EB123BD" w14:textId="71269429" w:rsidR="008E6B51" w:rsidRPr="008E6B51" w:rsidRDefault="008E6B51" w:rsidP="008E6B51">
      <w:pPr>
        <w:pStyle w:val="ListParagraph"/>
        <w:widowControl w:val="0"/>
        <w:numPr>
          <w:ilvl w:val="0"/>
          <w:numId w:val="7"/>
        </w:numPr>
        <w:autoSpaceDE w:val="0"/>
        <w:autoSpaceDN w:val="0"/>
        <w:adjustRightInd w:val="0"/>
        <w:rPr>
          <w:ins w:id="95" w:author="Johanna Devaney" w:date="2014-07-20T21:29:00Z"/>
          <w:rFonts w:ascii="Times New Roman" w:hAnsi="Times New Roman" w:cs="Times New Roman"/>
          <w:color w:val="474747"/>
        </w:rPr>
      </w:pPr>
      <w:commentRangeStart w:id="96"/>
      <w:commentRangeStart w:id="97"/>
      <w:proofErr w:type="gramStart"/>
      <w:ins w:id="98" w:author="Johanna Devaney" w:date="2014-07-20T21:29:00Z">
        <w:r w:rsidRPr="008E6B51">
          <w:rPr>
            <w:rFonts w:ascii="Times New Roman" w:hAnsi="Times New Roman" w:cs="Times New Roman"/>
            <w:color w:val="474747"/>
          </w:rPr>
          <w:t>viio7</w:t>
        </w:r>
      </w:ins>
      <w:commentRangeEnd w:id="96"/>
      <w:proofErr w:type="gramEnd"/>
      <w:r w:rsidR="00AF358F">
        <w:rPr>
          <w:rStyle w:val="CommentReference"/>
        </w:rPr>
        <w:commentReference w:id="96"/>
      </w:r>
      <w:ins w:id="99" w:author="Johanna Devaney" w:date="2014-07-20T21:29:00Z">
        <w:r w:rsidRPr="008E6B51">
          <w:rPr>
            <w:rFonts w:ascii="Times New Roman" w:hAnsi="Times New Roman" w:cs="Times New Roman"/>
            <w:color w:val="474747"/>
          </w:rPr>
          <w:t xml:space="preserve"> behaves just like V65-it is a neighboring chord to root</w:t>
        </w:r>
        <w:r w:rsidRPr="008E6B51">
          <w:rPr>
            <w:rFonts w:ascii="Times New Roman" w:hAnsi="Times New Roman" w:cs="Times New Roman"/>
            <w:color w:val="292929"/>
          </w:rPr>
          <w:t>-</w:t>
        </w:r>
        <w:r w:rsidRPr="008E6B51">
          <w:rPr>
            <w:rFonts w:ascii="Times New Roman" w:hAnsi="Times New Roman" w:cs="Times New Roman"/>
            <w:color w:val="474747"/>
          </w:rPr>
          <w:t>position tonic and thus tonic function (p. 172)</w:t>
        </w:r>
      </w:ins>
    </w:p>
    <w:p w14:paraId="1CB502BF" w14:textId="700ECF2B" w:rsidR="008E6B51" w:rsidRPr="008E6B51" w:rsidRDefault="008E6B51" w:rsidP="008E6B51">
      <w:pPr>
        <w:pStyle w:val="ListParagraph"/>
        <w:widowControl w:val="0"/>
        <w:numPr>
          <w:ilvl w:val="0"/>
          <w:numId w:val="7"/>
        </w:numPr>
        <w:autoSpaceDE w:val="0"/>
        <w:autoSpaceDN w:val="0"/>
        <w:adjustRightInd w:val="0"/>
        <w:rPr>
          <w:ins w:id="100" w:author="Johanna Devaney" w:date="2014-07-20T21:29:00Z"/>
          <w:rFonts w:ascii="Times New Roman" w:hAnsi="Times New Roman" w:cs="Times New Roman"/>
          <w:color w:val="474747"/>
        </w:rPr>
      </w:pPr>
      <w:proofErr w:type="gramStart"/>
      <w:ins w:id="101" w:author="Johanna Devaney" w:date="2014-07-20T21:29:00Z">
        <w:r w:rsidRPr="008E6B51">
          <w:rPr>
            <w:rFonts w:ascii="Times New Roman" w:hAnsi="Times New Roman" w:cs="Times New Roman"/>
            <w:color w:val="474747"/>
          </w:rPr>
          <w:t>viio65</w:t>
        </w:r>
        <w:proofErr w:type="gramEnd"/>
        <w:r w:rsidRPr="008E6B51">
          <w:rPr>
            <w:rFonts w:ascii="Times New Roman" w:hAnsi="Times New Roman" w:cs="Times New Roman"/>
            <w:color w:val="474747"/>
          </w:rPr>
          <w:t xml:space="preserve"> behaves like V43-it is a passing chord between </w:t>
        </w:r>
        <w:proofErr w:type="spellStart"/>
        <w:r w:rsidRPr="008E6B51">
          <w:rPr>
            <w:rFonts w:ascii="Times New Roman" w:hAnsi="Times New Roman" w:cs="Times New Roman"/>
            <w:color w:val="474747"/>
          </w:rPr>
          <w:t>i</w:t>
        </w:r>
        <w:proofErr w:type="spellEnd"/>
        <w:r w:rsidRPr="008E6B51">
          <w:rPr>
            <w:rFonts w:ascii="Times New Roman" w:hAnsi="Times New Roman" w:cs="Times New Roman"/>
            <w:color w:val="474747"/>
          </w:rPr>
          <w:t xml:space="preserve"> and i6 and thus expands tonic function (p. 172)</w:t>
        </w:r>
      </w:ins>
    </w:p>
    <w:p w14:paraId="6737213E" w14:textId="032EA294" w:rsidR="008E6B51" w:rsidRPr="008E6B51" w:rsidRDefault="008E6B51" w:rsidP="008E6B51">
      <w:pPr>
        <w:pStyle w:val="ListParagraph"/>
        <w:widowControl w:val="0"/>
        <w:numPr>
          <w:ilvl w:val="0"/>
          <w:numId w:val="7"/>
        </w:numPr>
        <w:autoSpaceDE w:val="0"/>
        <w:autoSpaceDN w:val="0"/>
        <w:adjustRightInd w:val="0"/>
        <w:rPr>
          <w:ins w:id="102" w:author="Johanna Devaney" w:date="2014-07-20T21:29:00Z"/>
          <w:rFonts w:ascii="Times New Roman" w:hAnsi="Times New Roman" w:cs="Times New Roman"/>
          <w:color w:val="474747"/>
        </w:rPr>
      </w:pPr>
      <w:proofErr w:type="gramStart"/>
      <w:ins w:id="103" w:author="Johanna Devaney" w:date="2014-07-20T21:29:00Z">
        <w:r w:rsidRPr="008E6B51">
          <w:rPr>
            <w:rFonts w:ascii="Times New Roman" w:hAnsi="Times New Roman" w:cs="Times New Roman"/>
            <w:color w:val="474747"/>
          </w:rPr>
          <w:t>viio43</w:t>
        </w:r>
        <w:proofErr w:type="gramEnd"/>
        <w:r w:rsidRPr="008E6B51">
          <w:rPr>
            <w:rFonts w:ascii="Times New Roman" w:hAnsi="Times New Roman" w:cs="Times New Roman"/>
            <w:color w:val="5C5C5C"/>
          </w:rPr>
          <w:t xml:space="preserve"> </w:t>
        </w:r>
        <w:r w:rsidRPr="008E6B51">
          <w:rPr>
            <w:rFonts w:ascii="Times New Roman" w:hAnsi="Times New Roman" w:cs="Times New Roman"/>
            <w:color w:val="474747"/>
          </w:rPr>
          <w:t xml:space="preserve">behaves like V42 - it is a passing chord between V and i6, or it is a neighboring chord to i6 </w:t>
        </w:r>
        <w:r w:rsidRPr="008E6B51">
          <w:rPr>
            <w:rFonts w:ascii="Times New Roman" w:hAnsi="Times New Roman" w:cs="Times New Roman"/>
            <w:color w:val="5C5C5C"/>
          </w:rPr>
          <w:t xml:space="preserve"> and thus expands tonic function</w:t>
        </w:r>
        <w:r w:rsidRPr="008E6B51">
          <w:rPr>
            <w:rFonts w:ascii="Times New Roman" w:hAnsi="Times New Roman" w:cs="Times New Roman"/>
            <w:color w:val="474747"/>
          </w:rPr>
          <w:t xml:space="preserve"> (p. 172)</w:t>
        </w:r>
      </w:ins>
    </w:p>
    <w:p w14:paraId="25595225" w14:textId="2F1FC848" w:rsidR="008E6B51" w:rsidRPr="00533415" w:rsidRDefault="008E6B51" w:rsidP="008E6B51">
      <w:pPr>
        <w:pStyle w:val="ListParagraph"/>
        <w:numPr>
          <w:ilvl w:val="0"/>
          <w:numId w:val="7"/>
        </w:numPr>
        <w:rPr>
          <w:ins w:id="104" w:author="Daniel Shanahan" w:date="2014-07-22T19:53:00Z"/>
          <w:rFonts w:ascii="Times New Roman" w:hAnsi="Times New Roman" w:cs="Times New Roman"/>
          <w:color w:val="4F4F4F"/>
        </w:rPr>
      </w:pPr>
      <w:proofErr w:type="gramStart"/>
      <w:ins w:id="105" w:author="Johanna Devaney" w:date="2014-07-20T21:29:00Z">
        <w:r w:rsidRPr="008E6B51">
          <w:rPr>
            <w:rFonts w:ascii="Times New Roman" w:hAnsi="Times New Roman" w:cs="Times New Roman"/>
            <w:color w:val="474747"/>
          </w:rPr>
          <w:t>viio42</w:t>
        </w:r>
        <w:proofErr w:type="gramEnd"/>
        <w:r w:rsidRPr="008E6B51">
          <w:rPr>
            <w:rFonts w:ascii="Times New Roman" w:hAnsi="Times New Roman" w:cs="Times New Roman"/>
            <w:color w:val="474747"/>
          </w:rPr>
          <w:t xml:space="preserve"> is rare and usually is a neighboring chord to root-position V7 and thus expands dominant function (p. 172)</w:t>
        </w:r>
      </w:ins>
    </w:p>
    <w:p w14:paraId="5EFCEFC8" w14:textId="77777777" w:rsidR="00B1111E" w:rsidRDefault="00B1111E" w:rsidP="00B1111E">
      <w:pPr>
        <w:pStyle w:val="ListParagraph"/>
        <w:numPr>
          <w:ilvl w:val="0"/>
          <w:numId w:val="7"/>
        </w:numPr>
        <w:rPr>
          <w:ins w:id="106" w:author="Daniel Shanahan" w:date="2014-07-22T19:53:00Z"/>
        </w:rPr>
      </w:pPr>
      <w:ins w:id="107" w:author="Daniel Shanahan" w:date="2014-07-22T19:53:00Z">
        <w:r>
          <w:t>If a Pedal 6/4 and passing 6/4 chord occurs it should be treated as an extension of the harmonic function of the chord. (</w:t>
        </w:r>
        <w:proofErr w:type="gramStart"/>
        <w:r>
          <w:t>p</w:t>
        </w:r>
        <w:proofErr w:type="gramEnd"/>
        <w:r>
          <w:t>.227)</w:t>
        </w:r>
      </w:ins>
    </w:p>
    <w:p w14:paraId="2887BF92" w14:textId="77777777" w:rsidR="00B1111E" w:rsidRDefault="00B1111E" w:rsidP="00B1111E">
      <w:pPr>
        <w:pStyle w:val="ListParagraph"/>
        <w:numPr>
          <w:ilvl w:val="1"/>
          <w:numId w:val="7"/>
        </w:numPr>
        <w:rPr>
          <w:ins w:id="108" w:author="Daniel Shanahan" w:date="2014-07-22T19:53:00Z"/>
        </w:rPr>
      </w:pPr>
      <w:ins w:id="109" w:author="Daniel Shanahan" w:date="2014-07-22T19:53:00Z">
        <w:r>
          <w:t xml:space="preserve">Similarly, </w:t>
        </w:r>
        <w:proofErr w:type="spellStart"/>
        <w:r>
          <w:t>arpeggiating</w:t>
        </w:r>
        <w:proofErr w:type="spellEnd"/>
        <w:r>
          <w:t xml:space="preserve"> 6/4 chords should be treated as an extension the function if </w:t>
        </w:r>
        <w:proofErr w:type="spellStart"/>
        <w:r>
          <w:t>arpeggiating</w:t>
        </w:r>
        <w:proofErr w:type="spellEnd"/>
        <w:r>
          <w:t xml:space="preserve"> through the same </w:t>
        </w:r>
        <w:commentRangeStart w:id="110"/>
        <w:r>
          <w:t>chord</w:t>
        </w:r>
      </w:ins>
      <w:commentRangeEnd w:id="110"/>
      <w:ins w:id="111" w:author="Daniel Shanahan" w:date="2014-07-23T17:19:00Z">
        <w:r w:rsidR="004B33C1">
          <w:rPr>
            <w:rStyle w:val="CommentReference"/>
          </w:rPr>
          <w:commentReference w:id="110"/>
        </w:r>
      </w:ins>
      <w:ins w:id="113" w:author="Daniel Shanahan" w:date="2014-07-22T19:53:00Z">
        <w:r>
          <w:t xml:space="preserve">.  </w:t>
        </w:r>
      </w:ins>
    </w:p>
    <w:p w14:paraId="390B6E0A" w14:textId="4C98858B" w:rsidR="00B1111E" w:rsidRPr="00533415" w:rsidDel="00601027" w:rsidRDefault="00601027" w:rsidP="008E6B51">
      <w:pPr>
        <w:pStyle w:val="ListParagraph"/>
        <w:numPr>
          <w:ilvl w:val="0"/>
          <w:numId w:val="7"/>
        </w:numPr>
        <w:rPr>
          <w:ins w:id="114" w:author="Johanna Devaney" w:date="2014-07-20T20:56:00Z"/>
          <w:del w:id="115" w:author="Daniel Shanahan" w:date="2014-07-27T19:39:00Z"/>
          <w:rFonts w:ascii="Times New Roman" w:hAnsi="Times New Roman" w:cs="Times New Roman"/>
          <w:color w:val="4F4F4F"/>
        </w:rPr>
      </w:pPr>
      <w:ins w:id="116" w:author="Daniel Shanahan" w:date="2014-07-27T19:39:00Z">
        <w:r w:rsidRPr="00533415" w:rsidDel="00601027">
          <w:rPr>
            <w:rFonts w:ascii="Times New Roman" w:hAnsi="Times New Roman" w:cs="Times New Roman"/>
            <w:color w:val="4F4F4F"/>
          </w:rPr>
          <w:t xml:space="preserve"> </w:t>
        </w:r>
      </w:ins>
    </w:p>
    <w:commentRangeEnd w:id="97"/>
    <w:p w14:paraId="4055AEAE" w14:textId="2104B4CB" w:rsidR="00624ACD" w:rsidDel="00601027" w:rsidRDefault="008E6B51" w:rsidP="00115F0C">
      <w:pPr>
        <w:rPr>
          <w:del w:id="117" w:author="Daniel Shanahan" w:date="2014-07-27T19:39:00Z"/>
          <w:b/>
          <w:u w:val="single"/>
        </w:rPr>
      </w:pPr>
      <w:ins w:id="118" w:author="Johanna Devaney" w:date="2014-07-20T21:29:00Z">
        <w:del w:id="119" w:author="Daniel Shanahan" w:date="2014-07-27T19:39:00Z">
          <w:r w:rsidDel="00601027">
            <w:rPr>
              <w:rStyle w:val="CommentReference"/>
            </w:rPr>
            <w:commentReference w:id="97"/>
          </w:r>
        </w:del>
      </w:ins>
    </w:p>
    <w:p w14:paraId="51417B9B" w14:textId="764C00FB" w:rsidR="00115F0C" w:rsidRDefault="00115F0C" w:rsidP="00115F0C">
      <w:pPr>
        <w:rPr>
          <w:b/>
          <w:u w:val="single"/>
        </w:rPr>
      </w:pPr>
      <w:r>
        <w:rPr>
          <w:b/>
          <w:u w:val="single"/>
        </w:rPr>
        <w:t>“</w:t>
      </w:r>
      <w:proofErr w:type="gramStart"/>
      <w:r>
        <w:rPr>
          <w:b/>
          <w:u w:val="single"/>
        </w:rPr>
        <w:t>vi</w:t>
      </w:r>
      <w:proofErr w:type="gramEnd"/>
      <w:r>
        <w:rPr>
          <w:b/>
          <w:u w:val="single"/>
        </w:rPr>
        <w:t>” Chords</w:t>
      </w:r>
    </w:p>
    <w:p w14:paraId="1A8B97F9" w14:textId="77777777" w:rsidR="00115F0C" w:rsidRDefault="00115F0C" w:rsidP="00115F0C"/>
    <w:p w14:paraId="2863945E" w14:textId="2E5FC062" w:rsidR="00231DA6" w:rsidRDefault="00231DA6" w:rsidP="00CD401B">
      <w:pPr>
        <w:pStyle w:val="ListParagraph"/>
        <w:numPr>
          <w:ilvl w:val="0"/>
          <w:numId w:val="9"/>
        </w:numPr>
      </w:pPr>
      <w:r>
        <w:t xml:space="preserve">A “vi” chord should be considered one of two functions: an extension of the Tonic, or as a way of leading to a </w:t>
      </w:r>
      <w:proofErr w:type="spellStart"/>
      <w:r>
        <w:t>PreDominant</w:t>
      </w:r>
      <w:proofErr w:type="spellEnd"/>
      <w:r>
        <w:t xml:space="preserve"> function. The former is more common. </w:t>
      </w:r>
      <w:commentRangeStart w:id="121"/>
      <w:r>
        <w:t>NOTE: I think metric placement might be a nice way to distinguish between the two. A “vi” on the downbeat is more likely to be a tonic function (I think).</w:t>
      </w:r>
      <w:ins w:id="122" w:author="Johanna Devaney" w:date="2014-07-20T21:32:00Z">
        <w:r w:rsidR="008E6B51">
          <w:t xml:space="preserve"> </w:t>
        </w:r>
      </w:ins>
      <w:commentRangeEnd w:id="121"/>
      <w:ins w:id="123" w:author="Johanna Devaney" w:date="2014-07-20T21:34:00Z">
        <w:r w:rsidR="008E6B51">
          <w:rPr>
            <w:rStyle w:val="CommentReference"/>
          </w:rPr>
          <w:commentReference w:id="121"/>
        </w:r>
      </w:ins>
      <w:ins w:id="125" w:author="Johanna Devaney" w:date="2014-07-20T21:32:00Z">
        <w:r w:rsidR="008E6B51">
          <w:t>(p. 270)</w:t>
        </w:r>
      </w:ins>
      <w:ins w:id="126" w:author="Daniel Shanahan" w:date="2014-07-23T17:26:00Z">
        <w:r w:rsidR="00062509">
          <w:t xml:space="preserve"> (I like </w:t>
        </w:r>
        <w:proofErr w:type="gramStart"/>
        <w:r w:rsidR="00062509">
          <w:t>that  page</w:t>
        </w:r>
        <w:proofErr w:type="gramEnd"/>
        <w:r w:rsidR="00062509">
          <w:t xml:space="preserve"> p.272 talks about immediately preceding the dominant, but that’s what both tonic and predominant can do. So I</w:t>
        </w:r>
      </w:ins>
      <w:ins w:id="127" w:author="Daniel Shanahan" w:date="2014-07-23T17:27:00Z">
        <w:r w:rsidR="00062509">
          <w:t>’m not sure how to make the distinction, other than saying it could be an elaboration of either function.)</w:t>
        </w:r>
      </w:ins>
    </w:p>
    <w:p w14:paraId="44E93832" w14:textId="1376E782" w:rsidR="00CD401B" w:rsidRDefault="00CD401B" w:rsidP="00CD401B">
      <w:pPr>
        <w:pStyle w:val="ListParagraph"/>
        <w:numPr>
          <w:ilvl w:val="0"/>
          <w:numId w:val="9"/>
        </w:numPr>
      </w:pPr>
      <w:r>
        <w:t xml:space="preserve">If </w:t>
      </w:r>
      <w:r w:rsidR="00231DA6">
        <w:t>a V chord</w:t>
      </w:r>
      <w:r>
        <w:t xml:space="preserve"> is followed by a </w:t>
      </w:r>
      <w:proofErr w:type="gramStart"/>
      <w:r>
        <w:t>vi</w:t>
      </w:r>
      <w:proofErr w:type="gramEnd"/>
      <w:r>
        <w:t xml:space="preserve"> chord, that vi chord is a tonic function, and this should be labeled as a “deceptive motion”. (</w:t>
      </w:r>
      <w:commentRangeStart w:id="128"/>
      <w:commentRangeStart w:id="129"/>
      <w:r>
        <w:t>277</w:t>
      </w:r>
      <w:commentRangeEnd w:id="128"/>
      <w:r w:rsidR="00533415">
        <w:rPr>
          <w:rStyle w:val="CommentReference"/>
        </w:rPr>
        <w:commentReference w:id="128"/>
      </w:r>
      <w:commentRangeEnd w:id="129"/>
      <w:r w:rsidR="004B33C1">
        <w:rPr>
          <w:rStyle w:val="CommentReference"/>
        </w:rPr>
        <w:commentReference w:id="129"/>
      </w:r>
      <w:r>
        <w:t>)</w:t>
      </w:r>
      <w:bookmarkStart w:id="130" w:name="_GoBack"/>
      <w:bookmarkEnd w:id="130"/>
    </w:p>
    <w:p w14:paraId="7741E626" w14:textId="77777777" w:rsidR="00B1111E" w:rsidRDefault="00B1111E" w:rsidP="00115F0C">
      <w:pPr>
        <w:rPr>
          <w:ins w:id="131" w:author="Daniel Shanahan" w:date="2014-07-22T19:53:00Z"/>
        </w:rPr>
      </w:pPr>
    </w:p>
    <w:p w14:paraId="567C7FBF" w14:textId="6481D23E" w:rsidR="007F44AD" w:rsidDel="00B1111E" w:rsidRDefault="007F44AD" w:rsidP="00115F0C">
      <w:pPr>
        <w:rPr>
          <w:del w:id="132" w:author="Daniel Shanahan" w:date="2014-07-22T19:53:00Z"/>
          <w:b/>
          <w:u w:val="single"/>
        </w:rPr>
      </w:pPr>
      <w:commentRangeStart w:id="133"/>
      <w:del w:id="134" w:author="Daniel Shanahan" w:date="2014-07-22T19:53:00Z">
        <w:r w:rsidDel="00B1111E">
          <w:rPr>
            <w:b/>
            <w:u w:val="single"/>
          </w:rPr>
          <w:delText>6/4 chords</w:delText>
        </w:r>
      </w:del>
    </w:p>
    <w:p w14:paraId="013DB4F5" w14:textId="77777777" w:rsidR="007F44AD" w:rsidDel="00B1111E" w:rsidRDefault="007F44AD" w:rsidP="00115F0C">
      <w:pPr>
        <w:rPr>
          <w:del w:id="135" w:author="Daniel Shanahan" w:date="2014-07-22T19:53:00Z"/>
          <w:b/>
          <w:u w:val="single"/>
        </w:rPr>
      </w:pPr>
    </w:p>
    <w:p w14:paraId="6A1141F4" w14:textId="50352F31" w:rsidR="00974421" w:rsidDel="00B1111E" w:rsidRDefault="00974421" w:rsidP="00974421">
      <w:pPr>
        <w:pStyle w:val="ListParagraph"/>
        <w:numPr>
          <w:ilvl w:val="0"/>
          <w:numId w:val="13"/>
        </w:numPr>
        <w:rPr>
          <w:del w:id="136" w:author="Daniel Shanahan" w:date="2014-07-22T19:53:00Z"/>
        </w:rPr>
      </w:pPr>
      <w:del w:id="137" w:author="Daniel Shanahan" w:date="2014-07-22T19:53:00Z">
        <w:r w:rsidDel="00B1111E">
          <w:delText>If a Pedal 6/4 and passing 6/4 chord occurs it should be treated as an extension of the harmonic function of the chord. (p.227)</w:delText>
        </w:r>
      </w:del>
    </w:p>
    <w:p w14:paraId="2F64F787" w14:textId="5E8E0815" w:rsidR="00974421" w:rsidDel="00B1111E" w:rsidRDefault="00974421" w:rsidP="00974421">
      <w:pPr>
        <w:pStyle w:val="ListParagraph"/>
        <w:numPr>
          <w:ilvl w:val="1"/>
          <w:numId w:val="13"/>
        </w:numPr>
        <w:rPr>
          <w:del w:id="138" w:author="Daniel Shanahan" w:date="2014-07-22T19:53:00Z"/>
        </w:rPr>
      </w:pPr>
      <w:del w:id="139" w:author="Daniel Shanahan" w:date="2014-07-22T19:53:00Z">
        <w:r w:rsidDel="00B1111E">
          <w:delText>Similarly, arpeggiating 6/4 chords should be treated as an extension the function if arpeggiating through the same chord.</w:delText>
        </w:r>
      </w:del>
    </w:p>
    <w:p w14:paraId="3A338E12" w14:textId="1408054A" w:rsidR="006919A0" w:rsidRPr="00974421" w:rsidDel="00FC7592" w:rsidRDefault="006919A0" w:rsidP="006919A0">
      <w:pPr>
        <w:pStyle w:val="ListParagraph"/>
        <w:numPr>
          <w:ilvl w:val="0"/>
          <w:numId w:val="13"/>
        </w:numPr>
        <w:rPr>
          <w:del w:id="140" w:author="Daniel Shanahan" w:date="2014-07-20T21:03:00Z"/>
        </w:rPr>
      </w:pPr>
      <w:del w:id="141" w:author="Daniel Shanahan" w:date="2014-07-20T21:03:00Z">
        <w:r w:rsidDel="00FC7592">
          <w:delText>For cadential 6/4 chords, see rule #3 under “I” chords.</w:delText>
        </w:r>
      </w:del>
    </w:p>
    <w:commentRangeEnd w:id="133"/>
    <w:p w14:paraId="23958856" w14:textId="2DCB9C8F" w:rsidR="007F44AD" w:rsidRPr="007F44AD" w:rsidDel="00B1111E" w:rsidRDefault="00701972" w:rsidP="00115F0C">
      <w:pPr>
        <w:rPr>
          <w:del w:id="142" w:author="Daniel Shanahan" w:date="2014-07-22T19:53:00Z"/>
          <w:u w:val="single"/>
        </w:rPr>
      </w:pPr>
      <w:del w:id="143" w:author="Daniel Shanahan" w:date="2014-07-22T19:53:00Z">
        <w:r w:rsidDel="00B1111E">
          <w:rPr>
            <w:rStyle w:val="CommentReference"/>
          </w:rPr>
          <w:commentReference w:id="133"/>
        </w:r>
      </w:del>
    </w:p>
    <w:p w14:paraId="6C69144F" w14:textId="6BC7BD5A" w:rsidR="00115F0C" w:rsidRDefault="00A9489F" w:rsidP="00115F0C">
      <w:pPr>
        <w:rPr>
          <w:b/>
          <w:u w:val="single"/>
        </w:rPr>
      </w:pPr>
      <w:r>
        <w:rPr>
          <w:b/>
          <w:u w:val="single"/>
        </w:rPr>
        <w:t>Augmented 6th</w:t>
      </w:r>
      <w:r w:rsidR="00115F0C">
        <w:rPr>
          <w:b/>
          <w:u w:val="single"/>
        </w:rPr>
        <w:t xml:space="preserve"> Chords</w:t>
      </w:r>
    </w:p>
    <w:p w14:paraId="350E1DD9" w14:textId="05CCBCFB" w:rsidR="00115F0C" w:rsidRPr="00A9489F" w:rsidRDefault="00115F0C" w:rsidP="00115F0C">
      <w:pPr>
        <w:pStyle w:val="ListParagraph"/>
        <w:numPr>
          <w:ilvl w:val="0"/>
          <w:numId w:val="3"/>
        </w:numPr>
        <w:rPr>
          <w:u w:val="single"/>
        </w:rPr>
      </w:pPr>
      <w:r>
        <w:t>Neapolitan Sixth chord</w:t>
      </w:r>
      <w:r w:rsidR="00A9489F">
        <w:t>s</w:t>
      </w:r>
      <w:r>
        <w:t xml:space="preserve"> should be considered Predominant function. (</w:t>
      </w:r>
      <w:proofErr w:type="gramStart"/>
      <w:r>
        <w:t>p</w:t>
      </w:r>
      <w:proofErr w:type="gramEnd"/>
      <w:r>
        <w:t>.461)</w:t>
      </w:r>
    </w:p>
    <w:p w14:paraId="68B806F3" w14:textId="0AC33F90" w:rsidR="00A9489F" w:rsidRPr="00624ACD" w:rsidRDefault="007066D2" w:rsidP="00115F0C">
      <w:pPr>
        <w:pStyle w:val="ListParagraph"/>
        <w:numPr>
          <w:ilvl w:val="0"/>
          <w:numId w:val="3"/>
        </w:numPr>
        <w:rPr>
          <w:u w:val="single"/>
        </w:rPr>
      </w:pPr>
      <w:r>
        <w:lastRenderedPageBreak/>
        <w:t>Augmented</w:t>
      </w:r>
      <w:r w:rsidR="00624ACD">
        <w:t xml:space="preserve"> sixth chords act as a PD that leads to a dominant</w:t>
      </w:r>
      <w:r>
        <w:t>, and should be labeled as such</w:t>
      </w:r>
      <w:r w:rsidR="00624ACD">
        <w:t>. (</w:t>
      </w:r>
      <w:proofErr w:type="gramStart"/>
      <w:r w:rsidR="00624ACD">
        <w:t>p</w:t>
      </w:r>
      <w:proofErr w:type="gramEnd"/>
      <w:r w:rsidR="00624ACD">
        <w:t>.486)</w:t>
      </w:r>
    </w:p>
    <w:p w14:paraId="71B36B40" w14:textId="530C211C" w:rsidR="007F44AD" w:rsidRDefault="007F44AD" w:rsidP="007F44AD">
      <w:pPr>
        <w:rPr>
          <w:b/>
          <w:u w:val="single"/>
        </w:rPr>
      </w:pPr>
      <w:r>
        <w:rPr>
          <w:b/>
          <w:u w:val="single"/>
        </w:rPr>
        <w:t>Misc.</w:t>
      </w:r>
    </w:p>
    <w:p w14:paraId="40713BB3" w14:textId="77777777" w:rsidR="007F44AD" w:rsidRDefault="007F44AD" w:rsidP="007F44AD">
      <w:pPr>
        <w:rPr>
          <w:b/>
          <w:u w:val="single"/>
        </w:rPr>
      </w:pPr>
    </w:p>
    <w:p w14:paraId="135F1C45" w14:textId="76BD47E8" w:rsidR="007F44AD" w:rsidRDefault="007F44AD" w:rsidP="007F44AD">
      <w:pPr>
        <w:pStyle w:val="ListParagraph"/>
        <w:numPr>
          <w:ilvl w:val="0"/>
          <w:numId w:val="12"/>
        </w:numPr>
        <w:spacing w:after="200" w:line="276" w:lineRule="auto"/>
        <w:rPr>
          <w:ins w:id="144" w:author="Johanna Devaney" w:date="2014-07-20T21:09:00Z"/>
        </w:rPr>
      </w:pPr>
      <w:r>
        <w:t>Augmented triads serve a voice-leading role of accentuation, so they should be treated similarly to applied dominants in the foreground, and rarely have any function beyond this foreground layer. (</w:t>
      </w:r>
      <w:proofErr w:type="gramStart"/>
      <w:r>
        <w:t>p</w:t>
      </w:r>
      <w:proofErr w:type="gramEnd"/>
      <w:r>
        <w:t>.612)</w:t>
      </w:r>
    </w:p>
    <w:p w14:paraId="0A8A58D9" w14:textId="652F6677" w:rsidR="00701972" w:rsidRDefault="00701972" w:rsidP="00910E1A">
      <w:pPr>
        <w:rPr>
          <w:ins w:id="145" w:author="Johanna Devaney" w:date="2014-07-20T21:36:00Z"/>
          <w:rFonts w:ascii="Times New Roman" w:hAnsi="Times New Roman" w:cs="Times New Roman"/>
          <w:color w:val="383838"/>
        </w:rPr>
      </w:pPr>
      <w:ins w:id="146" w:author="Johanna Devaney" w:date="2014-07-20T21:36:00Z">
        <w:r>
          <w:rPr>
            <w:rFonts w:ascii="Times New Roman" w:hAnsi="Times New Roman" w:cs="Times New Roman"/>
            <w:color w:val="383838"/>
          </w:rPr>
          <w:t xml:space="preserve">Some other things to consider </w:t>
        </w:r>
      </w:ins>
      <w:ins w:id="147" w:author="Johanna Devaney" w:date="2014-07-20T21:37:00Z">
        <w:r>
          <w:rPr>
            <w:rFonts w:ascii="Times New Roman" w:hAnsi="Times New Roman" w:cs="Times New Roman"/>
            <w:color w:val="383838"/>
          </w:rPr>
          <w:t>that I’m not entirely sure how to integrate</w:t>
        </w:r>
      </w:ins>
    </w:p>
    <w:p w14:paraId="31FE278A" w14:textId="77777777" w:rsidR="00701972" w:rsidRDefault="00701972" w:rsidP="00910E1A">
      <w:pPr>
        <w:rPr>
          <w:ins w:id="148" w:author="Johanna Devaney" w:date="2014-07-20T21:36:00Z"/>
          <w:rFonts w:ascii="Times New Roman" w:hAnsi="Times New Roman" w:cs="Times New Roman"/>
          <w:color w:val="383838"/>
        </w:rPr>
      </w:pPr>
    </w:p>
    <w:p w14:paraId="709B735B" w14:textId="77777777" w:rsidR="00910E1A" w:rsidRPr="00D57203" w:rsidRDefault="00910E1A" w:rsidP="00910E1A">
      <w:pPr>
        <w:rPr>
          <w:ins w:id="149" w:author="Johanna Devaney" w:date="2014-07-20T21:09:00Z"/>
          <w:rFonts w:ascii="Times New Roman" w:hAnsi="Times New Roman" w:cs="Times New Roman"/>
          <w:color w:val="383838"/>
        </w:rPr>
      </w:pPr>
      <w:ins w:id="150" w:author="Johanna Devaney" w:date="2014-07-20T21:09:00Z">
        <w:r w:rsidRPr="00D57203">
          <w:rPr>
            <w:rFonts w:ascii="Times New Roman" w:hAnsi="Times New Roman" w:cs="Times New Roman"/>
            <w:color w:val="383838"/>
          </w:rPr>
          <w:t>p. 128</w:t>
        </w:r>
      </w:ins>
    </w:p>
    <w:p w14:paraId="16A56398" w14:textId="77777777" w:rsidR="00910E1A" w:rsidRPr="00D57203" w:rsidRDefault="00910E1A" w:rsidP="00910E1A">
      <w:pPr>
        <w:widowControl w:val="0"/>
        <w:autoSpaceDE w:val="0"/>
        <w:autoSpaceDN w:val="0"/>
        <w:adjustRightInd w:val="0"/>
        <w:rPr>
          <w:ins w:id="151" w:author="Johanna Devaney" w:date="2014-07-20T21:09:00Z"/>
          <w:rFonts w:ascii="Times New Roman" w:hAnsi="Times New Roman" w:cs="Times New Roman"/>
          <w:color w:val="3E3E3E"/>
        </w:rPr>
      </w:pPr>
      <w:commentRangeStart w:id="152"/>
      <w:ins w:id="153" w:author="Johanna Devaney" w:date="2014-07-20T21:09:00Z">
        <w:r w:rsidRPr="00D57203">
          <w:rPr>
            <w:rFonts w:ascii="Times New Roman" w:hAnsi="Times New Roman" w:cs="Times New Roman"/>
            <w:color w:val="4F4F4F"/>
          </w:rPr>
          <w:t xml:space="preserve">As we have just seen, the harmonies in a progression </w:t>
        </w:r>
        <w:r w:rsidRPr="00D57203">
          <w:rPr>
            <w:rFonts w:ascii="Times New Roman" w:hAnsi="Times New Roman" w:cs="Times New Roman"/>
            <w:color w:val="3E3E3E"/>
          </w:rPr>
          <w:t xml:space="preserve">are not always of </w:t>
        </w:r>
        <w:r w:rsidRPr="00D57203">
          <w:rPr>
            <w:rFonts w:ascii="Times New Roman" w:hAnsi="Times New Roman" w:cs="Times New Roman"/>
            <w:color w:val="4F4F4F"/>
          </w:rPr>
          <w:t xml:space="preserve">equal structural value. There are many musical contexts </w:t>
        </w:r>
        <w:r w:rsidRPr="00D57203">
          <w:rPr>
            <w:rFonts w:ascii="Times New Roman" w:hAnsi="Times New Roman" w:cs="Times New Roman"/>
            <w:color w:val="3E3E3E"/>
          </w:rPr>
          <w:t xml:space="preserve">in which </w:t>
        </w:r>
        <w:proofErr w:type="gramStart"/>
        <w:r w:rsidRPr="00D57203">
          <w:rPr>
            <w:rFonts w:ascii="Times New Roman" w:hAnsi="Times New Roman" w:cs="Times New Roman"/>
            <w:color w:val="3E3E3E"/>
          </w:rPr>
          <w:t xml:space="preserve">I and V, </w:t>
        </w:r>
        <w:r w:rsidRPr="00D57203">
          <w:rPr>
            <w:rFonts w:ascii="Times New Roman" w:hAnsi="Times New Roman" w:cs="Times New Roman"/>
            <w:color w:val="4F4F4F"/>
          </w:rPr>
          <w:t>chords that are usually viewed as structural,</w:t>
        </w:r>
        <w:proofErr w:type="gramEnd"/>
        <w:r w:rsidRPr="00D57203">
          <w:rPr>
            <w:rFonts w:ascii="Times New Roman" w:hAnsi="Times New Roman" w:cs="Times New Roman"/>
            <w:color w:val="4F4F4F"/>
          </w:rPr>
          <w:t xml:space="preserve"> may become subordinate </w:t>
        </w:r>
        <w:r w:rsidRPr="00D57203">
          <w:rPr>
            <w:rFonts w:ascii="Times New Roman" w:hAnsi="Times New Roman" w:cs="Times New Roman"/>
            <w:color w:val="3E3E3E"/>
          </w:rPr>
          <w:t xml:space="preserve">to each </w:t>
        </w:r>
        <w:r w:rsidRPr="00D57203">
          <w:rPr>
            <w:rFonts w:ascii="Times New Roman" w:hAnsi="Times New Roman" w:cs="Times New Roman"/>
            <w:color w:val="4F4F4F"/>
          </w:rPr>
          <w:t xml:space="preserve">other and to other harmonies. The key </w:t>
        </w:r>
        <w:r w:rsidRPr="00D57203">
          <w:rPr>
            <w:rFonts w:ascii="Times New Roman" w:hAnsi="Times New Roman" w:cs="Times New Roman"/>
            <w:color w:val="3E3E3E"/>
          </w:rPr>
          <w:t xml:space="preserve">to </w:t>
        </w:r>
        <w:r w:rsidRPr="00D57203">
          <w:rPr>
            <w:rFonts w:ascii="Times New Roman" w:hAnsi="Times New Roman" w:cs="Times New Roman"/>
            <w:color w:val="4F4F4F"/>
          </w:rPr>
          <w:t xml:space="preserve">hearing and </w:t>
        </w:r>
        <w:r w:rsidRPr="00D57203">
          <w:rPr>
            <w:rFonts w:ascii="Times New Roman" w:hAnsi="Times New Roman" w:cs="Times New Roman"/>
            <w:color w:val="3E3E3E"/>
          </w:rPr>
          <w:t xml:space="preserve">analyzing music is being </w:t>
        </w:r>
        <w:r w:rsidRPr="00D57203">
          <w:rPr>
            <w:rFonts w:ascii="Times New Roman" w:hAnsi="Times New Roman" w:cs="Times New Roman"/>
            <w:color w:val="4F4F4F"/>
          </w:rPr>
          <w:t xml:space="preserve">sensitive to the musical context, especially the meter, </w:t>
        </w:r>
        <w:r w:rsidRPr="00D57203">
          <w:rPr>
            <w:rFonts w:ascii="Times New Roman" w:hAnsi="Times New Roman" w:cs="Times New Roman"/>
            <w:color w:val="3E3E3E"/>
          </w:rPr>
          <w:t xml:space="preserve">the </w:t>
        </w:r>
        <w:r w:rsidRPr="00D57203">
          <w:rPr>
            <w:rFonts w:ascii="Times New Roman" w:hAnsi="Times New Roman" w:cs="Times New Roman"/>
            <w:color w:val="4F4F4F"/>
          </w:rPr>
          <w:t xml:space="preserve">rhythm, </w:t>
        </w:r>
        <w:r w:rsidRPr="00D57203">
          <w:rPr>
            <w:rFonts w:ascii="Times New Roman" w:hAnsi="Times New Roman" w:cs="Times New Roman"/>
            <w:color w:val="3E3E3E"/>
          </w:rPr>
          <w:t xml:space="preserve">and the </w:t>
        </w:r>
        <w:r w:rsidRPr="00D57203">
          <w:rPr>
            <w:rFonts w:ascii="Times New Roman" w:hAnsi="Times New Roman" w:cs="Times New Roman"/>
            <w:color w:val="4F4F4F"/>
          </w:rPr>
          <w:t xml:space="preserve">counterpoint between bass and soprano. Think of </w:t>
        </w:r>
        <w:r w:rsidRPr="00D57203">
          <w:rPr>
            <w:rFonts w:ascii="Times New Roman" w:hAnsi="Times New Roman" w:cs="Times New Roman"/>
            <w:color w:val="3E3E3E"/>
          </w:rPr>
          <w:t xml:space="preserve">analysis </w:t>
        </w:r>
        <w:r w:rsidRPr="00D57203">
          <w:rPr>
            <w:rFonts w:ascii="Times New Roman" w:hAnsi="Times New Roman" w:cs="Times New Roman"/>
            <w:color w:val="4F4F4F"/>
          </w:rPr>
          <w:t xml:space="preserve">as a musical </w:t>
        </w:r>
        <w:r w:rsidRPr="00D57203">
          <w:rPr>
            <w:rFonts w:ascii="Times New Roman" w:hAnsi="Times New Roman" w:cs="Times New Roman"/>
            <w:color w:val="3E3E3E"/>
          </w:rPr>
          <w:t xml:space="preserve">triangle; </w:t>
        </w:r>
        <w:r w:rsidRPr="00D57203">
          <w:rPr>
            <w:rFonts w:ascii="Times New Roman" w:hAnsi="Times New Roman" w:cs="Times New Roman"/>
            <w:color w:val="4F4F4F"/>
          </w:rPr>
          <w:t xml:space="preserve">each side is intimately connected with and dependent on </w:t>
        </w:r>
        <w:r w:rsidRPr="00D57203">
          <w:rPr>
            <w:rFonts w:ascii="Times New Roman" w:hAnsi="Times New Roman" w:cs="Times New Roman"/>
            <w:color w:val="3E3E3E"/>
          </w:rPr>
          <w:t xml:space="preserve">the </w:t>
        </w:r>
        <w:r w:rsidRPr="00D57203">
          <w:rPr>
            <w:rFonts w:ascii="Times New Roman" w:hAnsi="Times New Roman" w:cs="Times New Roman"/>
            <w:color w:val="4F4F4F"/>
          </w:rPr>
          <w:t xml:space="preserve">other </w:t>
        </w:r>
        <w:r w:rsidRPr="00D57203">
          <w:rPr>
            <w:rFonts w:ascii="Times New Roman" w:hAnsi="Times New Roman" w:cs="Times New Roman"/>
            <w:color w:val="3E3E3E"/>
          </w:rPr>
          <w:t xml:space="preserve">two </w:t>
        </w:r>
        <w:r w:rsidRPr="00D57203">
          <w:rPr>
            <w:rFonts w:ascii="Times New Roman" w:hAnsi="Times New Roman" w:cs="Times New Roman"/>
            <w:color w:val="4F4F4F"/>
          </w:rPr>
          <w:t>sides (Sides of the triangle: Rhythm/meter, Harmony</w:t>
        </w:r>
        <w:r w:rsidRPr="00D57203">
          <w:rPr>
            <w:rFonts w:ascii="Times New Roman" w:hAnsi="Times New Roman" w:cs="Times New Roman"/>
            <w:color w:val="3E3E3E"/>
          </w:rPr>
          <w:t xml:space="preserve">, </w:t>
        </w:r>
        <w:r w:rsidRPr="00D57203">
          <w:rPr>
            <w:rFonts w:ascii="Times New Roman" w:hAnsi="Times New Roman" w:cs="Times New Roman"/>
            <w:color w:val="4F4F4F"/>
          </w:rPr>
          <w:t>Melody)</w:t>
        </w:r>
      </w:ins>
      <w:commentRangeEnd w:id="152"/>
      <w:r w:rsidR="00B1111E">
        <w:rPr>
          <w:rStyle w:val="CommentReference"/>
        </w:rPr>
        <w:commentReference w:id="152"/>
      </w:r>
    </w:p>
    <w:p w14:paraId="61EA89AB" w14:textId="77777777" w:rsidR="00910E1A" w:rsidRPr="00D57203" w:rsidRDefault="00910E1A" w:rsidP="00910E1A">
      <w:pPr>
        <w:rPr>
          <w:ins w:id="154" w:author="Johanna Devaney" w:date="2014-07-20T21:09:00Z"/>
          <w:rFonts w:ascii="Times New Roman" w:hAnsi="Times New Roman" w:cs="Times New Roman"/>
          <w:color w:val="4F4F4F"/>
        </w:rPr>
      </w:pPr>
    </w:p>
    <w:p w14:paraId="7DB061F3" w14:textId="77777777" w:rsidR="00910E1A" w:rsidRPr="00D57203" w:rsidRDefault="00910E1A" w:rsidP="00910E1A">
      <w:pPr>
        <w:rPr>
          <w:ins w:id="155" w:author="Johanna Devaney" w:date="2014-07-20T21:09:00Z"/>
          <w:rFonts w:ascii="Times New Roman" w:hAnsi="Times New Roman" w:cs="Times New Roman"/>
          <w:color w:val="4F4F4F"/>
        </w:rPr>
      </w:pPr>
      <w:ins w:id="156" w:author="Johanna Devaney" w:date="2014-07-20T21:09:00Z">
        <w:r w:rsidRPr="00D57203">
          <w:rPr>
            <w:rFonts w:ascii="Times New Roman" w:hAnsi="Times New Roman" w:cs="Times New Roman"/>
            <w:color w:val="4F4F4F"/>
          </w:rPr>
          <w:t>p. 148</w:t>
        </w:r>
      </w:ins>
    </w:p>
    <w:p w14:paraId="72AA98A4" w14:textId="77777777" w:rsidR="00910E1A" w:rsidRPr="00D57203" w:rsidRDefault="00910E1A" w:rsidP="00910E1A">
      <w:pPr>
        <w:widowControl w:val="0"/>
        <w:autoSpaceDE w:val="0"/>
        <w:autoSpaceDN w:val="0"/>
        <w:adjustRightInd w:val="0"/>
        <w:rPr>
          <w:ins w:id="157" w:author="Johanna Devaney" w:date="2014-07-20T21:09:00Z"/>
          <w:rFonts w:ascii="Times New Roman" w:hAnsi="Times New Roman" w:cs="Times New Roman"/>
          <w:color w:val="4D4D4D"/>
        </w:rPr>
      </w:pPr>
      <w:ins w:id="158" w:author="Johanna Devaney" w:date="2014-07-20T21:09:00Z">
        <w:r w:rsidRPr="00D57203">
          <w:rPr>
            <w:rFonts w:ascii="Times New Roman" w:hAnsi="Times New Roman" w:cs="Times New Roman"/>
            <w:color w:val="4D4D4D"/>
          </w:rPr>
          <w:t>Structural harmonies</w:t>
        </w:r>
      </w:ins>
    </w:p>
    <w:p w14:paraId="15AEC50A" w14:textId="77777777" w:rsidR="00910E1A" w:rsidRPr="00D57203" w:rsidRDefault="00910E1A" w:rsidP="00910E1A">
      <w:pPr>
        <w:pStyle w:val="ListParagraph"/>
        <w:widowControl w:val="0"/>
        <w:numPr>
          <w:ilvl w:val="0"/>
          <w:numId w:val="14"/>
        </w:numPr>
        <w:autoSpaceDE w:val="0"/>
        <w:autoSpaceDN w:val="0"/>
        <w:adjustRightInd w:val="0"/>
        <w:rPr>
          <w:ins w:id="159" w:author="Johanna Devaney" w:date="2014-07-20T21:09:00Z"/>
          <w:rFonts w:ascii="Times New Roman" w:hAnsi="Times New Roman" w:cs="Times New Roman"/>
          <w:color w:val="4D4D4D"/>
        </w:rPr>
      </w:pPr>
      <w:proofErr w:type="gramStart"/>
      <w:ins w:id="160"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w:t>
        </w:r>
        <w:proofErr w:type="spellStart"/>
        <w:r w:rsidRPr="00D57203">
          <w:rPr>
            <w:rFonts w:ascii="Times New Roman" w:hAnsi="Times New Roman" w:cs="Times New Roman"/>
            <w:color w:val="4D4D4D"/>
          </w:rPr>
          <w:t>progressional</w:t>
        </w:r>
        <w:proofErr w:type="spellEnd"/>
        <w:r w:rsidRPr="00D57203">
          <w:rPr>
            <w:rFonts w:ascii="Times New Roman" w:hAnsi="Times New Roman" w:cs="Times New Roman"/>
            <w:color w:val="4D4D4D"/>
          </w:rPr>
          <w:t xml:space="preserve"> because they indicate movement from one harmonic function (such as tonic)</w:t>
        </w:r>
      </w:ins>
    </w:p>
    <w:p w14:paraId="6CC9D50A" w14:textId="77777777" w:rsidR="00910E1A" w:rsidRPr="00D57203" w:rsidRDefault="00910E1A" w:rsidP="00910E1A">
      <w:pPr>
        <w:pStyle w:val="ListParagraph"/>
        <w:widowControl w:val="0"/>
        <w:numPr>
          <w:ilvl w:val="0"/>
          <w:numId w:val="14"/>
        </w:numPr>
        <w:autoSpaceDE w:val="0"/>
        <w:autoSpaceDN w:val="0"/>
        <w:adjustRightInd w:val="0"/>
        <w:rPr>
          <w:ins w:id="161" w:author="Johanna Devaney" w:date="2014-07-20T21:09:00Z"/>
          <w:rFonts w:ascii="Times New Roman" w:hAnsi="Times New Roman" w:cs="Times New Roman"/>
          <w:color w:val="4D4D4D"/>
        </w:rPr>
      </w:pPr>
      <w:proofErr w:type="gramStart"/>
      <w:ins w:id="162" w:author="Johanna Devaney" w:date="2014-07-20T21:09:00Z">
        <w:r w:rsidRPr="00D57203">
          <w:rPr>
            <w:rFonts w:ascii="Times New Roman" w:hAnsi="Times New Roman" w:cs="Times New Roman"/>
            <w:color w:val="4D4D4D"/>
          </w:rPr>
          <w:t>to</w:t>
        </w:r>
        <w:proofErr w:type="gramEnd"/>
        <w:r w:rsidRPr="00D57203">
          <w:rPr>
            <w:rFonts w:ascii="Times New Roman" w:hAnsi="Times New Roman" w:cs="Times New Roman"/>
            <w:color w:val="4D4D4D"/>
          </w:rPr>
          <w:t xml:space="preserve"> another (such as dominant).</w:t>
        </w:r>
      </w:ins>
    </w:p>
    <w:p w14:paraId="15FEDA9E" w14:textId="77777777" w:rsidR="00910E1A" w:rsidRPr="00D57203" w:rsidRDefault="00910E1A" w:rsidP="00910E1A">
      <w:pPr>
        <w:pStyle w:val="ListParagraph"/>
        <w:widowControl w:val="0"/>
        <w:numPr>
          <w:ilvl w:val="0"/>
          <w:numId w:val="14"/>
        </w:numPr>
        <w:autoSpaceDE w:val="0"/>
        <w:autoSpaceDN w:val="0"/>
        <w:adjustRightInd w:val="0"/>
        <w:rPr>
          <w:ins w:id="163" w:author="Johanna Devaney" w:date="2014-07-20T21:09:00Z"/>
          <w:rFonts w:ascii="Times New Roman" w:hAnsi="Times New Roman" w:cs="Times New Roman"/>
          <w:color w:val="4D4D4D"/>
        </w:rPr>
      </w:pPr>
      <w:proofErr w:type="gramStart"/>
      <w:ins w:id="164" w:author="Johanna Devaney" w:date="2014-07-20T21:09:00Z">
        <w:r w:rsidRPr="00D57203">
          <w:rPr>
            <w:rFonts w:ascii="Times New Roman" w:hAnsi="Times New Roman" w:cs="Times New Roman"/>
            <w:color w:val="4D4D4D"/>
          </w:rPr>
          <w:t>have</w:t>
        </w:r>
        <w:proofErr w:type="gramEnd"/>
        <w:r w:rsidRPr="00D57203">
          <w:rPr>
            <w:rFonts w:ascii="Times New Roman" w:hAnsi="Times New Roman" w:cs="Times New Roman"/>
            <w:color w:val="4D4D4D"/>
          </w:rPr>
          <w:t xml:space="preserve"> </w:t>
        </w:r>
        <w:r w:rsidRPr="00D57203">
          <w:rPr>
            <w:rFonts w:ascii="Times New Roman" w:hAnsi="Times New Roman" w:cs="Times New Roman"/>
            <w:color w:val="3B3B3B"/>
          </w:rPr>
          <w:t xml:space="preserve">harmonic </w:t>
        </w:r>
        <w:r w:rsidRPr="00D57203">
          <w:rPr>
            <w:rFonts w:ascii="Times New Roman" w:hAnsi="Times New Roman" w:cs="Times New Roman"/>
            <w:color w:val="4D4D4D"/>
          </w:rPr>
          <w:t>function (tonic, dominant)</w:t>
        </w:r>
      </w:ins>
    </w:p>
    <w:p w14:paraId="6D15AE25" w14:textId="77777777" w:rsidR="00910E1A" w:rsidRPr="00D57203" w:rsidRDefault="00910E1A" w:rsidP="00910E1A">
      <w:pPr>
        <w:pStyle w:val="ListParagraph"/>
        <w:widowControl w:val="0"/>
        <w:numPr>
          <w:ilvl w:val="0"/>
          <w:numId w:val="14"/>
        </w:numPr>
        <w:autoSpaceDE w:val="0"/>
        <w:autoSpaceDN w:val="0"/>
        <w:adjustRightInd w:val="0"/>
        <w:rPr>
          <w:ins w:id="165" w:author="Johanna Devaney" w:date="2014-07-20T21:09:00Z"/>
          <w:rFonts w:ascii="Times New Roman" w:hAnsi="Times New Roman" w:cs="Times New Roman"/>
          <w:color w:val="4D4D4D"/>
        </w:rPr>
      </w:pPr>
      <w:proofErr w:type="gramStart"/>
      <w:ins w:id="166"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w:t>
        </w:r>
        <w:r w:rsidRPr="00D57203">
          <w:rPr>
            <w:rFonts w:ascii="Times New Roman" w:hAnsi="Times New Roman" w:cs="Times New Roman"/>
            <w:color w:val="3B3B3B"/>
          </w:rPr>
          <w:t xml:space="preserve">usually </w:t>
        </w:r>
        <w:r w:rsidRPr="00D57203">
          <w:rPr>
            <w:rFonts w:ascii="Times New Roman" w:hAnsi="Times New Roman" w:cs="Times New Roman"/>
            <w:color w:val="4D4D4D"/>
          </w:rPr>
          <w:t>on strong beats</w:t>
        </w:r>
      </w:ins>
    </w:p>
    <w:p w14:paraId="73C6BDF8" w14:textId="77777777" w:rsidR="00910E1A" w:rsidRPr="00D57203" w:rsidRDefault="00910E1A" w:rsidP="00910E1A">
      <w:pPr>
        <w:pStyle w:val="ListParagraph"/>
        <w:widowControl w:val="0"/>
        <w:numPr>
          <w:ilvl w:val="0"/>
          <w:numId w:val="14"/>
        </w:numPr>
        <w:autoSpaceDE w:val="0"/>
        <w:autoSpaceDN w:val="0"/>
        <w:adjustRightInd w:val="0"/>
        <w:rPr>
          <w:ins w:id="167" w:author="Johanna Devaney" w:date="2014-07-20T21:09:00Z"/>
          <w:rFonts w:ascii="Times New Roman" w:hAnsi="Times New Roman" w:cs="Times New Roman"/>
          <w:color w:val="4D4D4D"/>
        </w:rPr>
      </w:pPr>
      <w:proofErr w:type="gramStart"/>
      <w:ins w:id="168"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usually in root position</w:t>
        </w:r>
      </w:ins>
    </w:p>
    <w:p w14:paraId="2A72CF1A" w14:textId="77777777" w:rsidR="00910E1A" w:rsidRPr="00D57203" w:rsidRDefault="00910E1A" w:rsidP="00910E1A">
      <w:pPr>
        <w:pStyle w:val="ListParagraph"/>
        <w:widowControl w:val="0"/>
        <w:numPr>
          <w:ilvl w:val="0"/>
          <w:numId w:val="14"/>
        </w:numPr>
        <w:autoSpaceDE w:val="0"/>
        <w:autoSpaceDN w:val="0"/>
        <w:adjustRightInd w:val="0"/>
        <w:rPr>
          <w:ins w:id="169" w:author="Johanna Devaney" w:date="2014-07-20T21:09:00Z"/>
          <w:rFonts w:ascii="Times New Roman" w:hAnsi="Times New Roman" w:cs="Times New Roman"/>
          <w:color w:val="4D4D4D"/>
        </w:rPr>
      </w:pPr>
      <w:proofErr w:type="gramStart"/>
      <w:ins w:id="170"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part of a harmonic progression</w:t>
        </w:r>
      </w:ins>
    </w:p>
    <w:p w14:paraId="117FE39A" w14:textId="77777777" w:rsidR="00910E1A" w:rsidRPr="00D57203" w:rsidRDefault="00910E1A" w:rsidP="00910E1A">
      <w:pPr>
        <w:pStyle w:val="ListParagraph"/>
        <w:widowControl w:val="0"/>
        <w:numPr>
          <w:ilvl w:val="0"/>
          <w:numId w:val="14"/>
        </w:numPr>
        <w:autoSpaceDE w:val="0"/>
        <w:autoSpaceDN w:val="0"/>
        <w:adjustRightInd w:val="0"/>
        <w:rPr>
          <w:ins w:id="171" w:author="Johanna Devaney" w:date="2014-07-20T21:09:00Z"/>
          <w:rFonts w:ascii="Times New Roman" w:hAnsi="Times New Roman" w:cs="Times New Roman"/>
          <w:color w:val="4D4D4D"/>
        </w:rPr>
      </w:pPr>
      <w:proofErr w:type="gramStart"/>
      <w:ins w:id="172" w:author="Johanna Devaney" w:date="2014-07-20T21:09:00Z">
        <w:r w:rsidRPr="00D57203">
          <w:rPr>
            <w:rFonts w:ascii="Times New Roman" w:hAnsi="Times New Roman" w:cs="Times New Roman"/>
            <w:color w:val="4D4D4D"/>
          </w:rPr>
          <w:t>keep</w:t>
        </w:r>
        <w:proofErr w:type="gramEnd"/>
        <w:r w:rsidRPr="00D57203">
          <w:rPr>
            <w:rFonts w:ascii="Times New Roman" w:hAnsi="Times New Roman" w:cs="Times New Roman"/>
            <w:color w:val="4D4D4D"/>
          </w:rPr>
          <w:t xml:space="preserve"> </w:t>
        </w:r>
        <w:r w:rsidRPr="00D57203">
          <w:rPr>
            <w:rFonts w:ascii="Times New Roman" w:hAnsi="Times New Roman" w:cs="Times New Roman"/>
            <w:color w:val="3B3B3B"/>
          </w:rPr>
          <w:t xml:space="preserve">their </w:t>
        </w:r>
        <w:r w:rsidRPr="00D57203">
          <w:rPr>
            <w:rFonts w:ascii="Times New Roman" w:hAnsi="Times New Roman" w:cs="Times New Roman"/>
            <w:color w:val="4D4D4D"/>
          </w:rPr>
          <w:t>roman numerals in second-level analysis</w:t>
        </w:r>
      </w:ins>
    </w:p>
    <w:p w14:paraId="724B4589" w14:textId="77777777" w:rsidR="00910E1A" w:rsidRPr="00D57203" w:rsidRDefault="00910E1A" w:rsidP="00910E1A">
      <w:pPr>
        <w:widowControl w:val="0"/>
        <w:autoSpaceDE w:val="0"/>
        <w:autoSpaceDN w:val="0"/>
        <w:adjustRightInd w:val="0"/>
        <w:rPr>
          <w:ins w:id="173" w:author="Johanna Devaney" w:date="2014-07-20T21:09:00Z"/>
          <w:rFonts w:ascii="Times New Roman" w:hAnsi="Times New Roman" w:cs="Times New Roman"/>
          <w:color w:val="4D4D4D"/>
        </w:rPr>
      </w:pPr>
    </w:p>
    <w:p w14:paraId="4CB79A9F" w14:textId="77777777" w:rsidR="00910E1A" w:rsidRPr="00D57203" w:rsidRDefault="00910E1A" w:rsidP="00910E1A">
      <w:pPr>
        <w:widowControl w:val="0"/>
        <w:autoSpaceDE w:val="0"/>
        <w:autoSpaceDN w:val="0"/>
        <w:adjustRightInd w:val="0"/>
        <w:rPr>
          <w:ins w:id="174" w:author="Johanna Devaney" w:date="2014-07-20T21:09:00Z"/>
          <w:rFonts w:ascii="Times New Roman" w:hAnsi="Times New Roman" w:cs="Times New Roman"/>
          <w:color w:val="4D4D4D"/>
        </w:rPr>
      </w:pPr>
      <w:ins w:id="175" w:author="Johanna Devaney" w:date="2014-07-20T21:09:00Z">
        <w:r w:rsidRPr="00D57203">
          <w:rPr>
            <w:rFonts w:ascii="Times New Roman" w:hAnsi="Times New Roman" w:cs="Times New Roman"/>
            <w:color w:val="4D4D4D"/>
          </w:rPr>
          <w:t xml:space="preserve">Ornamental </w:t>
        </w:r>
        <w:proofErr w:type="gramStart"/>
        <w:r w:rsidRPr="00D57203">
          <w:rPr>
            <w:rFonts w:ascii="Times New Roman" w:hAnsi="Times New Roman" w:cs="Times New Roman"/>
            <w:color w:val="4D4D4D"/>
          </w:rPr>
          <w:t>harmonies ...</w:t>
        </w:r>
        <w:proofErr w:type="gramEnd"/>
      </w:ins>
    </w:p>
    <w:p w14:paraId="3AB3975C" w14:textId="77777777" w:rsidR="00910E1A" w:rsidRPr="00D57203" w:rsidRDefault="00910E1A" w:rsidP="00910E1A">
      <w:pPr>
        <w:pStyle w:val="ListParagraph"/>
        <w:widowControl w:val="0"/>
        <w:numPr>
          <w:ilvl w:val="0"/>
          <w:numId w:val="15"/>
        </w:numPr>
        <w:autoSpaceDE w:val="0"/>
        <w:autoSpaceDN w:val="0"/>
        <w:adjustRightInd w:val="0"/>
        <w:rPr>
          <w:ins w:id="176" w:author="Johanna Devaney" w:date="2014-07-20T21:09:00Z"/>
          <w:rFonts w:ascii="Times New Roman" w:hAnsi="Times New Roman" w:cs="Times New Roman"/>
          <w:color w:val="4D4D4D"/>
        </w:rPr>
      </w:pPr>
      <w:proofErr w:type="gramStart"/>
      <w:ins w:id="177"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w:t>
        </w:r>
        <w:proofErr w:type="spellStart"/>
        <w:r w:rsidRPr="00D57203">
          <w:rPr>
            <w:rFonts w:ascii="Times New Roman" w:hAnsi="Times New Roman" w:cs="Times New Roman"/>
            <w:color w:val="4D4D4D"/>
          </w:rPr>
          <w:t>prolongational</w:t>
        </w:r>
        <w:proofErr w:type="spellEnd"/>
        <w:r w:rsidRPr="00D57203">
          <w:rPr>
            <w:rFonts w:ascii="Times New Roman" w:hAnsi="Times New Roman" w:cs="Times New Roman"/>
            <w:color w:val="4D4D4D"/>
          </w:rPr>
          <w:t xml:space="preserve"> because they help to extend or prolong a single structural harmony</w:t>
        </w:r>
      </w:ins>
    </w:p>
    <w:p w14:paraId="16C276D9" w14:textId="77777777" w:rsidR="00910E1A" w:rsidRPr="00D57203" w:rsidRDefault="00910E1A" w:rsidP="00910E1A">
      <w:pPr>
        <w:pStyle w:val="ListParagraph"/>
        <w:widowControl w:val="0"/>
        <w:numPr>
          <w:ilvl w:val="0"/>
          <w:numId w:val="15"/>
        </w:numPr>
        <w:autoSpaceDE w:val="0"/>
        <w:autoSpaceDN w:val="0"/>
        <w:adjustRightInd w:val="0"/>
        <w:rPr>
          <w:ins w:id="178" w:author="Johanna Devaney" w:date="2014-07-20T21:09:00Z"/>
          <w:rFonts w:ascii="Times New Roman" w:hAnsi="Times New Roman" w:cs="Times New Roman"/>
          <w:color w:val="4D4D4D"/>
        </w:rPr>
      </w:pPr>
      <w:proofErr w:type="gramStart"/>
      <w:ins w:id="179" w:author="Johanna Devaney" w:date="2014-07-20T21:09:00Z">
        <w:r w:rsidRPr="00D57203">
          <w:rPr>
            <w:rFonts w:ascii="Times New Roman" w:hAnsi="Times New Roman" w:cs="Times New Roman"/>
            <w:color w:val="4D4D4D"/>
          </w:rPr>
          <w:t>have</w:t>
        </w:r>
        <w:proofErr w:type="gramEnd"/>
        <w:r w:rsidRPr="00D57203">
          <w:rPr>
            <w:rFonts w:ascii="Times New Roman" w:hAnsi="Times New Roman" w:cs="Times New Roman"/>
            <w:color w:val="4D4D4D"/>
          </w:rPr>
          <w:t xml:space="preserve"> melodic function (</w:t>
        </w:r>
        <w:proofErr w:type="spellStart"/>
        <w:r w:rsidRPr="00D57203">
          <w:rPr>
            <w:rFonts w:ascii="Times New Roman" w:hAnsi="Times New Roman" w:cs="Times New Roman"/>
            <w:color w:val="4D4D4D"/>
          </w:rPr>
          <w:t>chordal</w:t>
        </w:r>
        <w:proofErr w:type="spellEnd"/>
        <w:r w:rsidRPr="00D57203">
          <w:rPr>
            <w:rFonts w:ascii="Times New Roman" w:hAnsi="Times New Roman" w:cs="Times New Roman"/>
            <w:color w:val="4D4D4D"/>
          </w:rPr>
          <w:t xml:space="preserve"> leap, neighbor tone)</w:t>
        </w:r>
      </w:ins>
    </w:p>
    <w:p w14:paraId="3D560ED1" w14:textId="77777777" w:rsidR="00910E1A" w:rsidRPr="00D57203" w:rsidRDefault="00910E1A" w:rsidP="00910E1A">
      <w:pPr>
        <w:pStyle w:val="ListParagraph"/>
        <w:widowControl w:val="0"/>
        <w:numPr>
          <w:ilvl w:val="0"/>
          <w:numId w:val="15"/>
        </w:numPr>
        <w:autoSpaceDE w:val="0"/>
        <w:autoSpaceDN w:val="0"/>
        <w:adjustRightInd w:val="0"/>
        <w:rPr>
          <w:ins w:id="180" w:author="Johanna Devaney" w:date="2014-07-20T21:09:00Z"/>
          <w:rFonts w:ascii="Times New Roman" w:hAnsi="Times New Roman" w:cs="Times New Roman"/>
          <w:color w:val="4D4D4D"/>
        </w:rPr>
      </w:pPr>
      <w:proofErr w:type="gramStart"/>
      <w:ins w:id="181"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usually on weak beats</w:t>
        </w:r>
      </w:ins>
    </w:p>
    <w:p w14:paraId="2983334E" w14:textId="77777777" w:rsidR="00910E1A" w:rsidRPr="00D57203" w:rsidRDefault="00910E1A" w:rsidP="00910E1A">
      <w:pPr>
        <w:pStyle w:val="ListParagraph"/>
        <w:widowControl w:val="0"/>
        <w:numPr>
          <w:ilvl w:val="0"/>
          <w:numId w:val="15"/>
        </w:numPr>
        <w:autoSpaceDE w:val="0"/>
        <w:autoSpaceDN w:val="0"/>
        <w:adjustRightInd w:val="0"/>
        <w:rPr>
          <w:ins w:id="182" w:author="Johanna Devaney" w:date="2014-07-20T21:09:00Z"/>
          <w:rFonts w:ascii="Times New Roman" w:hAnsi="Times New Roman" w:cs="Times New Roman"/>
          <w:color w:val="4D4D4D"/>
        </w:rPr>
      </w:pPr>
      <w:proofErr w:type="gramStart"/>
      <w:ins w:id="183"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usually in inversion</w:t>
        </w:r>
      </w:ins>
    </w:p>
    <w:p w14:paraId="295406D6" w14:textId="77777777" w:rsidR="00910E1A" w:rsidRPr="00D57203" w:rsidRDefault="00910E1A" w:rsidP="00910E1A">
      <w:pPr>
        <w:pStyle w:val="ListParagraph"/>
        <w:widowControl w:val="0"/>
        <w:numPr>
          <w:ilvl w:val="0"/>
          <w:numId w:val="15"/>
        </w:numPr>
        <w:autoSpaceDE w:val="0"/>
        <w:autoSpaceDN w:val="0"/>
        <w:adjustRightInd w:val="0"/>
        <w:rPr>
          <w:ins w:id="184" w:author="Johanna Devaney" w:date="2014-07-20T21:09:00Z"/>
          <w:rFonts w:ascii="Times New Roman" w:hAnsi="Times New Roman" w:cs="Times New Roman"/>
          <w:color w:val="4D4D4D"/>
        </w:rPr>
      </w:pPr>
      <w:commentRangeStart w:id="185"/>
      <w:proofErr w:type="gramStart"/>
      <w:ins w:id="186" w:author="Johanna Devaney" w:date="2014-07-20T21:09:00Z">
        <w:r w:rsidRPr="00D57203">
          <w:rPr>
            <w:rFonts w:ascii="Times New Roman" w:hAnsi="Times New Roman" w:cs="Times New Roman"/>
            <w:color w:val="4D4D4D"/>
          </w:rPr>
          <w:t>are</w:t>
        </w:r>
        <w:proofErr w:type="gramEnd"/>
        <w:r w:rsidRPr="00D57203">
          <w:rPr>
            <w:rFonts w:ascii="Times New Roman" w:hAnsi="Times New Roman" w:cs="Times New Roman"/>
            <w:color w:val="4D4D4D"/>
          </w:rPr>
          <w:t xml:space="preserve"> part of a contrapuntal </w:t>
        </w:r>
        <w:commentRangeStart w:id="187"/>
        <w:r w:rsidRPr="00D57203">
          <w:rPr>
            <w:rFonts w:ascii="Times New Roman" w:hAnsi="Times New Roman" w:cs="Times New Roman"/>
            <w:color w:val="4D4D4D"/>
          </w:rPr>
          <w:t>progression</w:t>
        </w:r>
      </w:ins>
      <w:commentRangeEnd w:id="185"/>
      <w:r w:rsidR="001517C5">
        <w:rPr>
          <w:rStyle w:val="CommentReference"/>
        </w:rPr>
        <w:commentReference w:id="185"/>
      </w:r>
      <w:commentRangeEnd w:id="187"/>
      <w:r w:rsidR="00D335FA">
        <w:rPr>
          <w:rStyle w:val="CommentReference"/>
        </w:rPr>
        <w:commentReference w:id="187"/>
      </w:r>
    </w:p>
    <w:p w14:paraId="5D9C5037" w14:textId="77777777" w:rsidR="00910E1A" w:rsidRDefault="00910E1A" w:rsidP="0097036B">
      <w:pPr>
        <w:spacing w:after="200" w:line="276" w:lineRule="auto"/>
        <w:rPr>
          <w:ins w:id="188" w:author="Daniel Shanahan" w:date="2014-07-23T17:25:00Z"/>
        </w:rPr>
      </w:pPr>
    </w:p>
    <w:p w14:paraId="0AA9F9DD" w14:textId="77777777" w:rsidR="00145D67" w:rsidRDefault="00145D67" w:rsidP="0097036B">
      <w:pPr>
        <w:spacing w:after="200" w:line="276" w:lineRule="auto"/>
        <w:rPr>
          <w:ins w:id="189" w:author="Daniel Shanahan" w:date="2014-07-23T17:25:00Z"/>
        </w:rPr>
      </w:pPr>
    </w:p>
    <w:p w14:paraId="35E3414B" w14:textId="05D1818F" w:rsidR="00145D67" w:rsidRPr="00145D67" w:rsidRDefault="00145D67" w:rsidP="0097036B">
      <w:pPr>
        <w:spacing w:after="200" w:line="276" w:lineRule="auto"/>
      </w:pPr>
      <w:ins w:id="190" w:author="Daniel Shanahan" w:date="2014-07-23T17:25:00Z">
        <w:r>
          <w:rPr>
            <w:rStyle w:val="CommentReference"/>
          </w:rPr>
          <w:commentReference w:id="191"/>
        </w:r>
      </w:ins>
    </w:p>
    <w:sectPr w:rsidR="00145D67" w:rsidRPr="00145D67" w:rsidSect="00BE784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Daniel Shanahan" w:date="2014-07-22T19:53:00Z" w:initials="DS">
    <w:p w14:paraId="4029C9A4" w14:textId="77777777" w:rsidR="00B906AE" w:rsidRDefault="00B906AE" w:rsidP="00B1111E">
      <w:pPr>
        <w:pStyle w:val="CommentText"/>
      </w:pPr>
      <w:r>
        <w:rPr>
          <w:rStyle w:val="CommentReference"/>
        </w:rPr>
        <w:annotationRef/>
      </w:r>
      <w:r>
        <w:t>Yeah, I agree it should be integrated. I put it like this because pedal 6/4s can be either tonic or dominant pedals (and Wayne Shorter has a piece with a PD pedal). Should I put it under each?</w:t>
      </w:r>
    </w:p>
  </w:comment>
  <w:comment w:id="20" w:author="Johanna Devaney" w:date="2014-07-23T10:30:00Z" w:initials="JD">
    <w:p w14:paraId="08005DCA" w14:textId="66AAD50D" w:rsidR="00B906AE" w:rsidRDefault="00B906AE">
      <w:pPr>
        <w:pStyle w:val="CommentText"/>
      </w:pPr>
      <w:r>
        <w:rPr>
          <w:rStyle w:val="CommentReference"/>
        </w:rPr>
        <w:annotationRef/>
      </w:r>
      <w:r>
        <w:t xml:space="preserve">Just stick with the ones mentioned in </w:t>
      </w:r>
      <w:proofErr w:type="spellStart"/>
      <w:r>
        <w:t>Laitz</w:t>
      </w:r>
      <w:proofErr w:type="spellEnd"/>
      <w:r>
        <w:t xml:space="preserve"> </w:t>
      </w:r>
      <w:proofErr w:type="spellStart"/>
      <w:r>
        <w:t>explictly</w:t>
      </w:r>
      <w:proofErr w:type="spellEnd"/>
    </w:p>
  </w:comment>
  <w:comment w:id="25" w:author="Daniel Shanahan" w:date="2014-07-22T19:45:00Z" w:initials="DS">
    <w:p w14:paraId="7558C989" w14:textId="2884DEFA" w:rsidR="00B906AE" w:rsidRDefault="00B906AE">
      <w:pPr>
        <w:pStyle w:val="CommentText"/>
      </w:pPr>
      <w:r>
        <w:rPr>
          <w:rStyle w:val="CommentReference"/>
        </w:rPr>
        <w:annotationRef/>
      </w:r>
      <w:r>
        <w:t>Maybe page 194 “the connective tissue between the tonic and the dominant” is our best bet with this. I might have to take it out. It seems so standard, but I can’t find a page for it.</w:t>
      </w:r>
    </w:p>
  </w:comment>
  <w:comment w:id="26" w:author="Johanna Devaney" w:date="2014-07-23T10:29:00Z" w:initials="JD">
    <w:p w14:paraId="7E395401" w14:textId="77777777" w:rsidR="00B906AE" w:rsidRDefault="00B906AE" w:rsidP="00800E25">
      <w:pPr>
        <w:widowControl w:val="0"/>
        <w:autoSpaceDE w:val="0"/>
        <w:autoSpaceDN w:val="0"/>
        <w:adjustRightInd w:val="0"/>
        <w:rPr>
          <w:rFonts w:ascii="Times New Roman" w:hAnsi="Times New Roman" w:cs="Times New Roman"/>
          <w:color w:val="676767"/>
          <w:sz w:val="21"/>
          <w:szCs w:val="21"/>
        </w:rPr>
      </w:pPr>
      <w:r>
        <w:rPr>
          <w:rStyle w:val="CommentReference"/>
        </w:rPr>
        <w:annotationRef/>
      </w:r>
      <w:r>
        <w:t xml:space="preserve">Also p. 191: </w:t>
      </w:r>
      <w:r>
        <w:rPr>
          <w:rFonts w:ascii="Times New Roman" w:hAnsi="Times New Roman" w:cs="Times New Roman"/>
          <w:color w:val="585858"/>
          <w:sz w:val="21"/>
          <w:szCs w:val="21"/>
        </w:rPr>
        <w:t xml:space="preserve">Composers </w:t>
      </w:r>
      <w:r>
        <w:rPr>
          <w:rFonts w:ascii="Times New Roman" w:hAnsi="Times New Roman" w:cs="Times New Roman"/>
          <w:color w:val="676767"/>
          <w:sz w:val="21"/>
          <w:szCs w:val="21"/>
        </w:rPr>
        <w:t xml:space="preserve">frequently choose </w:t>
      </w:r>
      <w:r>
        <w:rPr>
          <w:rFonts w:ascii="Times New Roman" w:hAnsi="Times New Roman" w:cs="Times New Roman"/>
          <w:color w:val="585858"/>
          <w:sz w:val="21"/>
          <w:szCs w:val="21"/>
        </w:rPr>
        <w:t xml:space="preserve">the </w:t>
      </w:r>
      <w:r>
        <w:rPr>
          <w:rFonts w:ascii="Times New Roman" w:hAnsi="Times New Roman" w:cs="Times New Roman"/>
          <w:color w:val="676767"/>
          <w:sz w:val="21"/>
          <w:szCs w:val="21"/>
        </w:rPr>
        <w:t xml:space="preserve">subdominant as the </w:t>
      </w:r>
      <w:r>
        <w:rPr>
          <w:rFonts w:ascii="Times New Roman" w:hAnsi="Times New Roman" w:cs="Times New Roman"/>
          <w:color w:val="585858"/>
          <w:sz w:val="21"/>
          <w:szCs w:val="21"/>
        </w:rPr>
        <w:t>pre-dominant c</w:t>
      </w:r>
      <w:r>
        <w:rPr>
          <w:rFonts w:ascii="Times New Roman" w:hAnsi="Times New Roman" w:cs="Times New Roman"/>
          <w:color w:val="676767"/>
          <w:sz w:val="21"/>
          <w:szCs w:val="21"/>
        </w:rPr>
        <w:t xml:space="preserve">hord </w:t>
      </w:r>
    </w:p>
    <w:p w14:paraId="0E3944B6" w14:textId="0D556359" w:rsidR="00B906AE" w:rsidRDefault="00B906AE" w:rsidP="00800E25">
      <w:pPr>
        <w:widowControl w:val="0"/>
        <w:autoSpaceDE w:val="0"/>
        <w:autoSpaceDN w:val="0"/>
        <w:adjustRightInd w:val="0"/>
        <w:rPr>
          <w:rFonts w:ascii="Times New Roman" w:hAnsi="Times New Roman" w:cs="Times New Roman"/>
          <w:color w:val="676767"/>
          <w:sz w:val="21"/>
          <w:szCs w:val="21"/>
        </w:rPr>
      </w:pPr>
      <w:r>
        <w:rPr>
          <w:rFonts w:ascii="Times New Roman" w:hAnsi="Times New Roman" w:cs="Times New Roman"/>
          <w:color w:val="676767"/>
          <w:sz w:val="21"/>
          <w:szCs w:val="21"/>
        </w:rPr>
        <w:t>And</w:t>
      </w:r>
    </w:p>
    <w:p w14:paraId="7E129D25" w14:textId="1C1B7C86" w:rsidR="00B906AE" w:rsidRPr="00800E25" w:rsidRDefault="00B906AE" w:rsidP="00800E25">
      <w:pPr>
        <w:widowControl w:val="0"/>
        <w:autoSpaceDE w:val="0"/>
        <w:autoSpaceDN w:val="0"/>
        <w:adjustRightInd w:val="0"/>
        <w:rPr>
          <w:rFonts w:ascii="Times New Roman" w:hAnsi="Times New Roman" w:cs="Times New Roman"/>
          <w:color w:val="585858"/>
          <w:sz w:val="21"/>
          <w:szCs w:val="21"/>
        </w:rPr>
      </w:pPr>
      <w:r>
        <w:rPr>
          <w:rFonts w:ascii="Times New Roman" w:hAnsi="Times New Roman" w:cs="Times New Roman"/>
          <w:color w:val="676767"/>
          <w:sz w:val="21"/>
          <w:szCs w:val="21"/>
        </w:rPr>
        <w:t xml:space="preserve">p. 193: </w:t>
      </w:r>
      <w:r>
        <w:rPr>
          <w:rFonts w:ascii="Times New Roman" w:hAnsi="Times New Roman" w:cs="Times New Roman"/>
          <w:color w:val="3C3C3C"/>
          <w:sz w:val="21"/>
          <w:szCs w:val="21"/>
        </w:rPr>
        <w:t xml:space="preserve">The </w:t>
      </w:r>
      <w:r>
        <w:rPr>
          <w:rFonts w:ascii="Times New Roman" w:hAnsi="Times New Roman" w:cs="Times New Roman"/>
          <w:color w:val="4E4E4E"/>
          <w:sz w:val="21"/>
          <w:szCs w:val="21"/>
        </w:rPr>
        <w:t>supertonic is the most common pre-dominant chord</w:t>
      </w:r>
    </w:p>
  </w:comment>
  <w:comment w:id="61" w:author="Daniel Shanahan" w:date="2014-09-20T17:29:00Z" w:initials="DS">
    <w:p w14:paraId="6ABD3A6E" w14:textId="78776E2A" w:rsidR="00B906AE" w:rsidRDefault="00B906AE">
      <w:pPr>
        <w:pStyle w:val="CommentText"/>
      </w:pPr>
      <w:r>
        <w:rPr>
          <w:rStyle w:val="CommentReference"/>
        </w:rPr>
        <w:annotationRef/>
      </w:r>
    </w:p>
  </w:comment>
  <w:comment w:id="74" w:author="Johanna Devaney" w:date="2014-07-20T20:56:00Z" w:initials="JD">
    <w:p w14:paraId="7D4E5593" w14:textId="7EBB99F2" w:rsidR="00B906AE" w:rsidRDefault="00B906AE">
      <w:pPr>
        <w:pStyle w:val="CommentText"/>
      </w:pPr>
      <w:r>
        <w:rPr>
          <w:rStyle w:val="CommentReference"/>
        </w:rPr>
        <w:annotationRef/>
      </w:r>
      <w:r>
        <w:t>I'm confused by this.</w:t>
      </w:r>
    </w:p>
  </w:comment>
  <w:comment w:id="83" w:author="Daniel Shanahan" w:date="2014-07-23T17:22:00Z" w:initials="DS">
    <w:p w14:paraId="390BD557" w14:textId="160430AB" w:rsidR="00B906AE" w:rsidRDefault="00B906AE">
      <w:pPr>
        <w:pStyle w:val="CommentText"/>
      </w:pPr>
      <w:ins w:id="86" w:author="Daniel Shanahan" w:date="2014-07-23T17:22:00Z">
        <w:r>
          <w:rPr>
            <w:rStyle w:val="CommentReference"/>
          </w:rPr>
          <w:annotationRef/>
        </w:r>
      </w:ins>
    </w:p>
  </w:comment>
  <w:comment w:id="93" w:author="Daniel Shanahan" w:date="2014-07-22T19:56:00Z" w:initials="DS">
    <w:p w14:paraId="5A05E79A" w14:textId="5DD0773C" w:rsidR="00B906AE" w:rsidRPr="00B1111E" w:rsidRDefault="00B906AE">
      <w:pPr>
        <w:pStyle w:val="CommentText"/>
      </w:pPr>
      <w:r>
        <w:rPr>
          <w:rStyle w:val="CommentReference"/>
        </w:rPr>
        <w:annotationRef/>
      </w:r>
      <w:r>
        <w:t xml:space="preserve">Dominants are on a weak beat because there is a more urgent need to resolve. I think </w:t>
      </w:r>
      <w:proofErr w:type="spellStart"/>
      <w:r>
        <w:t>Laitz</w:t>
      </w:r>
      <w:proofErr w:type="spellEnd"/>
      <w:r>
        <w:t xml:space="preserve"> discusses this at length throughout the book, including where it's cited. Schoenberg has a whole thing about it in </w:t>
      </w:r>
      <w:r>
        <w:rPr>
          <w:i/>
        </w:rPr>
        <w:t xml:space="preserve">Fundamentals, </w:t>
      </w:r>
      <w:r>
        <w:t>as well, I believe.</w:t>
      </w:r>
    </w:p>
  </w:comment>
  <w:comment w:id="94" w:author="Johanna Devaney" w:date="2014-07-23T17:23:00Z" w:initials="JD">
    <w:p w14:paraId="23759960" w14:textId="0DA45C4A" w:rsidR="00B906AE" w:rsidRDefault="00B906AE">
      <w:pPr>
        <w:pStyle w:val="CommentText"/>
      </w:pPr>
      <w:r>
        <w:rPr>
          <w:rStyle w:val="CommentReference"/>
        </w:rPr>
        <w:annotationRef/>
      </w:r>
      <w:r>
        <w:t>Do you have specific quotes and page references? What I think is confusing is that V chords extending tonic function tend to occur on weak beats, so I’m not sure how this distinguishes anything.</w:t>
      </w:r>
    </w:p>
    <w:p w14:paraId="75752ECA" w14:textId="0BB7F927" w:rsidR="00B906AE" w:rsidRDefault="00B906AE">
      <w:pPr>
        <w:pStyle w:val="CommentText"/>
      </w:pPr>
    </w:p>
  </w:comment>
  <w:comment w:id="96" w:author="Daniel Shanahan" w:date="2014-07-23T17:24:00Z" w:initials="DS">
    <w:p w14:paraId="5C0CFB1B" w14:textId="594F92E1" w:rsidR="00B906AE" w:rsidRDefault="00B906AE">
      <w:pPr>
        <w:pStyle w:val="CommentText"/>
      </w:pPr>
      <w:r>
        <w:rPr>
          <w:rStyle w:val="CommentReference"/>
        </w:rPr>
        <w:annotationRef/>
      </w:r>
      <w:r>
        <w:t>I may have written it vaguely. I didn’t think it was about dominant chords elaborating tonic function occurring on a weak beat, as much as it was about applied chords and weak dominants (both of which are DOMINANT function) that occur on a weak beat. See the quote from pg. 155. I'm sorry if I was unclear!</w:t>
      </w:r>
    </w:p>
  </w:comment>
  <w:comment w:id="110" w:author="Daniel Shanahan" w:date="2014-07-23T17:20:00Z" w:initials="DS">
    <w:p w14:paraId="49E60835" w14:textId="0454B452" w:rsidR="00B906AE" w:rsidRDefault="00B906AE">
      <w:pPr>
        <w:pStyle w:val="CommentText"/>
      </w:pPr>
      <w:ins w:id="112" w:author="Daniel Shanahan" w:date="2014-07-23T17:19:00Z">
        <w:r>
          <w:rPr>
            <w:rStyle w:val="CommentReference"/>
          </w:rPr>
          <w:annotationRef/>
        </w:r>
      </w:ins>
      <w:r>
        <w:t>I agree that this doesn’t seem to gel well with example 8.15 (specifically Letter E.). I’m not really sure how to deal with that either. It just seems to be an instance of him contradicting himself.</w:t>
      </w:r>
    </w:p>
  </w:comment>
  <w:comment w:id="97" w:author="Johanna Devaney" w:date="2014-07-20T21:30:00Z" w:initials="JD">
    <w:p w14:paraId="5EDA32F0" w14:textId="4715DF44" w:rsidR="00B906AE" w:rsidRDefault="00B906AE">
      <w:pPr>
        <w:pStyle w:val="CommentText"/>
      </w:pPr>
      <w:ins w:id="120" w:author="Johanna Devaney" w:date="2014-07-20T21:29:00Z">
        <w:r>
          <w:rPr>
            <w:rStyle w:val="CommentReference"/>
          </w:rPr>
          <w:annotationRef/>
        </w:r>
      </w:ins>
      <w:r>
        <w:t xml:space="preserve">I’m not entirely sure how to reconcile this with </w:t>
      </w:r>
      <w:r w:rsidRPr="00D57203">
        <w:rPr>
          <w:rFonts w:ascii="Times New Roman" w:hAnsi="Times New Roman" w:cs="Times New Roman"/>
          <w:color w:val="3C3C3C"/>
        </w:rPr>
        <w:t>Example 8.15</w:t>
      </w:r>
    </w:p>
  </w:comment>
  <w:comment w:id="121" w:author="Johanna Devaney" w:date="2014-07-20T21:35:00Z" w:initials="JD">
    <w:p w14:paraId="3FCE611B" w14:textId="146BC9E6" w:rsidR="00B906AE" w:rsidRDefault="00B906AE">
      <w:pPr>
        <w:pStyle w:val="CommentText"/>
      </w:pPr>
      <w:ins w:id="124" w:author="Johanna Devaney" w:date="2014-07-20T21:34:00Z">
        <w:r>
          <w:rPr>
            <w:rStyle w:val="CommentReference"/>
          </w:rPr>
          <w:annotationRef/>
        </w:r>
      </w:ins>
      <w:r>
        <w:t>Alternately, we could go with “</w:t>
      </w:r>
      <w:r>
        <w:rPr>
          <w:rFonts w:ascii="Times New Roman" w:hAnsi="Times New Roman" w:cs="Times New Roman"/>
          <w:color w:val="4B4B4B"/>
          <w:sz w:val="21"/>
          <w:szCs w:val="21"/>
        </w:rPr>
        <w:t xml:space="preserve">vi immediately precedes </w:t>
      </w:r>
      <w:r>
        <w:rPr>
          <w:rFonts w:ascii="Times New Roman" w:hAnsi="Times New Roman" w:cs="Times New Roman"/>
          <w:color w:val="393939"/>
          <w:sz w:val="21"/>
          <w:szCs w:val="21"/>
        </w:rPr>
        <w:t xml:space="preserve">the </w:t>
      </w:r>
      <w:r>
        <w:rPr>
          <w:rFonts w:ascii="Times New Roman" w:hAnsi="Times New Roman" w:cs="Times New Roman"/>
          <w:color w:val="4B4B4B"/>
          <w:sz w:val="21"/>
          <w:szCs w:val="21"/>
        </w:rPr>
        <w:t>dominant” from p. 272</w:t>
      </w:r>
    </w:p>
  </w:comment>
  <w:comment w:id="128" w:author="Johanna Devaney" w:date="2014-07-23T10:35:00Z" w:initials="JD">
    <w:p w14:paraId="6683D2D8" w14:textId="2FC73235" w:rsidR="00B906AE" w:rsidRDefault="00B906AE">
      <w:pPr>
        <w:pStyle w:val="CommentText"/>
      </w:pPr>
      <w:r>
        <w:rPr>
          <w:rStyle w:val="CommentReference"/>
        </w:rPr>
        <w:annotationRef/>
      </w:r>
      <w:r>
        <w:t>Where did the Cadential 64 chords go to?</w:t>
      </w:r>
    </w:p>
  </w:comment>
  <w:comment w:id="129" w:author="Daniel Shanahan" w:date="2014-07-23T17:19:00Z" w:initials="DS">
    <w:p w14:paraId="41606DCB" w14:textId="7F0E8093" w:rsidR="00B906AE" w:rsidRDefault="00B906AE">
      <w:pPr>
        <w:pStyle w:val="CommentText"/>
      </w:pPr>
      <w:r>
        <w:rPr>
          <w:rStyle w:val="CommentReference"/>
        </w:rPr>
        <w:annotationRef/>
      </w:r>
      <w:r>
        <w:t>I put them in both the tonic and dominant section. I thought that’s what you wanted?</w:t>
      </w:r>
    </w:p>
  </w:comment>
  <w:comment w:id="133" w:author="Johanna Devaney" w:date="2014-07-20T21:36:00Z" w:initials="JD">
    <w:p w14:paraId="6144F252" w14:textId="02EE4389" w:rsidR="00B906AE" w:rsidRDefault="00B906AE">
      <w:pPr>
        <w:pStyle w:val="CommentText"/>
      </w:pPr>
      <w:r>
        <w:rPr>
          <w:rStyle w:val="CommentReference"/>
        </w:rPr>
        <w:annotationRef/>
      </w:r>
      <w:r>
        <w:t>This should be integrated in with the chords that they spell, e.g., I64 for Cadential 64</w:t>
      </w:r>
    </w:p>
  </w:comment>
  <w:comment w:id="152" w:author="Daniel Shanahan" w:date="2014-07-22T19:54:00Z" w:initials="DS">
    <w:p w14:paraId="7188B5B7" w14:textId="1514CCEA" w:rsidR="00B906AE" w:rsidRDefault="00B906AE">
      <w:pPr>
        <w:pStyle w:val="CommentText"/>
      </w:pPr>
      <w:r>
        <w:rPr>
          <w:rStyle w:val="CommentReference"/>
        </w:rPr>
        <w:annotationRef/>
      </w:r>
      <w:r>
        <w:t>This is a good thing to cite when talking about a multi-parametric approach.</w:t>
      </w:r>
    </w:p>
  </w:comment>
  <w:comment w:id="185" w:author="Daniel Shanahan" w:date="2014-07-20T21:05:00Z" w:initials="DS">
    <w:p w14:paraId="114FFE3C" w14:textId="37599236" w:rsidR="00B906AE" w:rsidRDefault="00B906AE">
      <w:pPr>
        <w:pStyle w:val="CommentText"/>
      </w:pPr>
      <w:r>
        <w:rPr>
          <w:rStyle w:val="CommentReference"/>
        </w:rPr>
        <w:annotationRef/>
      </w:r>
      <w:r>
        <w:t xml:space="preserve">Should we be more specific with this? </w:t>
      </w:r>
    </w:p>
  </w:comment>
  <w:comment w:id="187" w:author="Johanna Devaney" w:date="2014-07-21T09:25:00Z" w:initials="JD">
    <w:p w14:paraId="046E959E" w14:textId="3DA45472" w:rsidR="00B906AE" w:rsidRDefault="00B906AE">
      <w:pPr>
        <w:pStyle w:val="CommentText"/>
      </w:pPr>
      <w:r>
        <w:rPr>
          <w:rStyle w:val="CommentReference"/>
        </w:rPr>
        <w:annotationRef/>
      </w:r>
      <w:r>
        <w:t xml:space="preserve">I think that is an empirical question. We can try creating rules </w:t>
      </w:r>
      <w:proofErr w:type="gramStart"/>
      <w:r>
        <w:t>that  don't’</w:t>
      </w:r>
      <w:proofErr w:type="gramEnd"/>
      <w:r>
        <w:t xml:space="preserve"> explicitly model cadence and see if adding cadence improves anything.</w:t>
      </w:r>
    </w:p>
  </w:comment>
  <w:comment w:id="191" w:author="Daniel Shanahan" w:date="2014-07-23T17:25:00Z" w:initials="DS">
    <w:p w14:paraId="72D35C69" w14:textId="24465215" w:rsidR="00B906AE" w:rsidRDefault="00B906AE">
      <w:pPr>
        <w:pStyle w:val="CommentText"/>
      </w:pPr>
      <w:ins w:id="192" w:author="Daniel Shanahan" w:date="2014-07-23T17:25:00Z">
        <w:r>
          <w:rPr>
            <w:rStyle w:val="CommentReference"/>
          </w:rPr>
          <w:annotationRef/>
        </w:r>
      </w:ins>
      <w:r>
        <w:t>I’m up for that!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F52D1"/>
    <w:multiLevelType w:val="hybridMultilevel"/>
    <w:tmpl w:val="365E1B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42A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0285B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AB50C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7739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31B5A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1F37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21D08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2CB32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7C32B51"/>
    <w:multiLevelType w:val="hybridMultilevel"/>
    <w:tmpl w:val="03DE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9170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35D3E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99A68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AF727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CA9278D"/>
    <w:multiLevelType w:val="hybridMultilevel"/>
    <w:tmpl w:val="0D8CF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0"/>
  </w:num>
  <w:num w:numId="5">
    <w:abstractNumId w:val="2"/>
  </w:num>
  <w:num w:numId="6">
    <w:abstractNumId w:val="1"/>
  </w:num>
  <w:num w:numId="7">
    <w:abstractNumId w:val="4"/>
  </w:num>
  <w:num w:numId="8">
    <w:abstractNumId w:val="13"/>
  </w:num>
  <w:num w:numId="9">
    <w:abstractNumId w:val="7"/>
  </w:num>
  <w:num w:numId="10">
    <w:abstractNumId w:val="8"/>
  </w:num>
  <w:num w:numId="11">
    <w:abstractNumId w:val="0"/>
  </w:num>
  <w:num w:numId="12">
    <w:abstractNumId w:val="11"/>
  </w:num>
  <w:num w:numId="13">
    <w:abstractNumId w:val="5"/>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insDel="0" w:formatting="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59B"/>
    <w:rsid w:val="00062509"/>
    <w:rsid w:val="00076398"/>
    <w:rsid w:val="000B60B0"/>
    <w:rsid w:val="00107B14"/>
    <w:rsid w:val="001121B3"/>
    <w:rsid w:val="00115F0C"/>
    <w:rsid w:val="00136627"/>
    <w:rsid w:val="00145D67"/>
    <w:rsid w:val="001517C5"/>
    <w:rsid w:val="00164715"/>
    <w:rsid w:val="00192C28"/>
    <w:rsid w:val="00231DA6"/>
    <w:rsid w:val="00234B8B"/>
    <w:rsid w:val="002D1F5E"/>
    <w:rsid w:val="002D3A34"/>
    <w:rsid w:val="002F6F24"/>
    <w:rsid w:val="0037459B"/>
    <w:rsid w:val="003916FD"/>
    <w:rsid w:val="00396D26"/>
    <w:rsid w:val="003A0127"/>
    <w:rsid w:val="003B2229"/>
    <w:rsid w:val="003D0A7F"/>
    <w:rsid w:val="004B33C1"/>
    <w:rsid w:val="004E5004"/>
    <w:rsid w:val="00520787"/>
    <w:rsid w:val="00533415"/>
    <w:rsid w:val="00576BA5"/>
    <w:rsid w:val="005E16BF"/>
    <w:rsid w:val="00601027"/>
    <w:rsid w:val="00602C58"/>
    <w:rsid w:val="00624ACD"/>
    <w:rsid w:val="00632F16"/>
    <w:rsid w:val="00647028"/>
    <w:rsid w:val="00663414"/>
    <w:rsid w:val="006919A0"/>
    <w:rsid w:val="006924B4"/>
    <w:rsid w:val="00695E95"/>
    <w:rsid w:val="006E044C"/>
    <w:rsid w:val="00701972"/>
    <w:rsid w:val="007066D2"/>
    <w:rsid w:val="00763B6C"/>
    <w:rsid w:val="007B7394"/>
    <w:rsid w:val="007B7F83"/>
    <w:rsid w:val="007F44AD"/>
    <w:rsid w:val="00800E25"/>
    <w:rsid w:val="008546C8"/>
    <w:rsid w:val="00864DBD"/>
    <w:rsid w:val="008752E4"/>
    <w:rsid w:val="008B3BEA"/>
    <w:rsid w:val="008E4EB5"/>
    <w:rsid w:val="008E6B51"/>
    <w:rsid w:val="00910E1A"/>
    <w:rsid w:val="00966DC5"/>
    <w:rsid w:val="0097036B"/>
    <w:rsid w:val="00974421"/>
    <w:rsid w:val="00991974"/>
    <w:rsid w:val="00A34297"/>
    <w:rsid w:val="00A53907"/>
    <w:rsid w:val="00A9489F"/>
    <w:rsid w:val="00AC18F5"/>
    <w:rsid w:val="00AF358F"/>
    <w:rsid w:val="00B1111E"/>
    <w:rsid w:val="00B906AE"/>
    <w:rsid w:val="00BE0914"/>
    <w:rsid w:val="00BE7843"/>
    <w:rsid w:val="00C6779F"/>
    <w:rsid w:val="00CD401B"/>
    <w:rsid w:val="00D335FA"/>
    <w:rsid w:val="00DE1055"/>
    <w:rsid w:val="00E42EBD"/>
    <w:rsid w:val="00E5264D"/>
    <w:rsid w:val="00EB5A64"/>
    <w:rsid w:val="00F04CAA"/>
    <w:rsid w:val="00F27DF9"/>
    <w:rsid w:val="00F62CA7"/>
    <w:rsid w:val="00F936DF"/>
    <w:rsid w:val="00FC7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B58A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9B"/>
    <w:pPr>
      <w:ind w:left="720"/>
      <w:contextualSpacing/>
    </w:pPr>
  </w:style>
  <w:style w:type="character" w:styleId="CommentReference">
    <w:name w:val="annotation reference"/>
    <w:basedOn w:val="DefaultParagraphFont"/>
    <w:uiPriority w:val="99"/>
    <w:semiHidden/>
    <w:unhideWhenUsed/>
    <w:rsid w:val="003A0127"/>
    <w:rPr>
      <w:sz w:val="18"/>
      <w:szCs w:val="18"/>
    </w:rPr>
  </w:style>
  <w:style w:type="paragraph" w:styleId="CommentText">
    <w:name w:val="annotation text"/>
    <w:basedOn w:val="Normal"/>
    <w:link w:val="CommentTextChar"/>
    <w:uiPriority w:val="99"/>
    <w:semiHidden/>
    <w:unhideWhenUsed/>
    <w:rsid w:val="003A0127"/>
  </w:style>
  <w:style w:type="character" w:customStyle="1" w:styleId="CommentTextChar">
    <w:name w:val="Comment Text Char"/>
    <w:basedOn w:val="DefaultParagraphFont"/>
    <w:link w:val="CommentText"/>
    <w:uiPriority w:val="99"/>
    <w:semiHidden/>
    <w:rsid w:val="003A0127"/>
  </w:style>
  <w:style w:type="paragraph" w:styleId="CommentSubject">
    <w:name w:val="annotation subject"/>
    <w:basedOn w:val="CommentText"/>
    <w:next w:val="CommentText"/>
    <w:link w:val="CommentSubjectChar"/>
    <w:uiPriority w:val="99"/>
    <w:semiHidden/>
    <w:unhideWhenUsed/>
    <w:rsid w:val="003A0127"/>
    <w:rPr>
      <w:b/>
      <w:bCs/>
      <w:sz w:val="20"/>
      <w:szCs w:val="20"/>
    </w:rPr>
  </w:style>
  <w:style w:type="character" w:customStyle="1" w:styleId="CommentSubjectChar">
    <w:name w:val="Comment Subject Char"/>
    <w:basedOn w:val="CommentTextChar"/>
    <w:link w:val="CommentSubject"/>
    <w:uiPriority w:val="99"/>
    <w:semiHidden/>
    <w:rsid w:val="003A0127"/>
    <w:rPr>
      <w:b/>
      <w:bCs/>
      <w:sz w:val="20"/>
      <w:szCs w:val="20"/>
    </w:rPr>
  </w:style>
  <w:style w:type="paragraph" w:styleId="BalloonText">
    <w:name w:val="Balloon Text"/>
    <w:basedOn w:val="Normal"/>
    <w:link w:val="BalloonTextChar"/>
    <w:uiPriority w:val="99"/>
    <w:semiHidden/>
    <w:unhideWhenUsed/>
    <w:rsid w:val="003A0127"/>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127"/>
    <w:rPr>
      <w:rFonts w:ascii="Lucida Grande" w:hAnsi="Lucida Grande"/>
      <w:sz w:val="18"/>
      <w:szCs w:val="18"/>
    </w:rPr>
  </w:style>
  <w:style w:type="paragraph" w:styleId="Revision">
    <w:name w:val="Revision"/>
    <w:hidden/>
    <w:uiPriority w:val="99"/>
    <w:semiHidden/>
    <w:rsid w:val="00B111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9B"/>
    <w:pPr>
      <w:ind w:left="720"/>
      <w:contextualSpacing/>
    </w:pPr>
  </w:style>
  <w:style w:type="character" w:styleId="CommentReference">
    <w:name w:val="annotation reference"/>
    <w:basedOn w:val="DefaultParagraphFont"/>
    <w:uiPriority w:val="99"/>
    <w:semiHidden/>
    <w:unhideWhenUsed/>
    <w:rsid w:val="003A0127"/>
    <w:rPr>
      <w:sz w:val="18"/>
      <w:szCs w:val="18"/>
    </w:rPr>
  </w:style>
  <w:style w:type="paragraph" w:styleId="CommentText">
    <w:name w:val="annotation text"/>
    <w:basedOn w:val="Normal"/>
    <w:link w:val="CommentTextChar"/>
    <w:uiPriority w:val="99"/>
    <w:semiHidden/>
    <w:unhideWhenUsed/>
    <w:rsid w:val="003A0127"/>
  </w:style>
  <w:style w:type="character" w:customStyle="1" w:styleId="CommentTextChar">
    <w:name w:val="Comment Text Char"/>
    <w:basedOn w:val="DefaultParagraphFont"/>
    <w:link w:val="CommentText"/>
    <w:uiPriority w:val="99"/>
    <w:semiHidden/>
    <w:rsid w:val="003A0127"/>
  </w:style>
  <w:style w:type="paragraph" w:styleId="CommentSubject">
    <w:name w:val="annotation subject"/>
    <w:basedOn w:val="CommentText"/>
    <w:next w:val="CommentText"/>
    <w:link w:val="CommentSubjectChar"/>
    <w:uiPriority w:val="99"/>
    <w:semiHidden/>
    <w:unhideWhenUsed/>
    <w:rsid w:val="003A0127"/>
    <w:rPr>
      <w:b/>
      <w:bCs/>
      <w:sz w:val="20"/>
      <w:szCs w:val="20"/>
    </w:rPr>
  </w:style>
  <w:style w:type="character" w:customStyle="1" w:styleId="CommentSubjectChar">
    <w:name w:val="Comment Subject Char"/>
    <w:basedOn w:val="CommentTextChar"/>
    <w:link w:val="CommentSubject"/>
    <w:uiPriority w:val="99"/>
    <w:semiHidden/>
    <w:rsid w:val="003A0127"/>
    <w:rPr>
      <w:b/>
      <w:bCs/>
      <w:sz w:val="20"/>
      <w:szCs w:val="20"/>
    </w:rPr>
  </w:style>
  <w:style w:type="paragraph" w:styleId="BalloonText">
    <w:name w:val="Balloon Text"/>
    <w:basedOn w:val="Normal"/>
    <w:link w:val="BalloonTextChar"/>
    <w:uiPriority w:val="99"/>
    <w:semiHidden/>
    <w:unhideWhenUsed/>
    <w:rsid w:val="003A0127"/>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127"/>
    <w:rPr>
      <w:rFonts w:ascii="Lucida Grande" w:hAnsi="Lucida Grande"/>
      <w:sz w:val="18"/>
      <w:szCs w:val="18"/>
    </w:rPr>
  </w:style>
  <w:style w:type="paragraph" w:styleId="Revision">
    <w:name w:val="Revision"/>
    <w:hidden/>
    <w:uiPriority w:val="99"/>
    <w:semiHidden/>
    <w:rsid w:val="00B11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990</Words>
  <Characters>5647</Characters>
  <Application>Microsoft Macintosh Word</Application>
  <DocSecurity>0</DocSecurity>
  <Lines>47</Lines>
  <Paragraphs>13</Paragraphs>
  <ScaleCrop>false</ScaleCrop>
  <Company>UVa</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Shanahan</dc:creator>
  <cp:keywords/>
  <dc:description/>
  <cp:lastModifiedBy>Daniel Shanahan</cp:lastModifiedBy>
  <cp:revision>16</cp:revision>
  <dcterms:created xsi:type="dcterms:W3CDTF">2014-07-23T00:31:00Z</dcterms:created>
  <dcterms:modified xsi:type="dcterms:W3CDTF">2014-09-24T15:18:00Z</dcterms:modified>
</cp:coreProperties>
</file>